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3EEE4" w14:textId="70BB6365" w:rsidR="00D44DB1" w:rsidRDefault="01DB3F04" w:rsidP="36D3887E">
      <w:pPr>
        <w:pStyle w:val="Heading1"/>
        <w:keepNext w:val="0"/>
        <w:rPr>
          <w:color w:val="2E74B5" w:themeColor="accent5" w:themeShade="BF"/>
        </w:rPr>
      </w:pPr>
      <w:r w:rsidRPr="36D3887E">
        <w:rPr>
          <w:color w:val="2E74B5" w:themeColor="accent5" w:themeShade="BF"/>
        </w:rPr>
        <w:t>Initial Submission Guidance</w:t>
      </w:r>
      <w:r w:rsidR="00275D91">
        <w:rPr>
          <w:color w:val="2E74B5" w:themeColor="accent5" w:themeShade="BF"/>
        </w:rPr>
        <w:t xml:space="preserve"> </w:t>
      </w:r>
    </w:p>
    <w:p w14:paraId="59691AD6" w14:textId="5B618FF6" w:rsidR="00275D91" w:rsidRPr="00275D91" w:rsidRDefault="00275D91" w:rsidP="00275D91">
      <w:pPr>
        <w:rPr>
          <w:rFonts w:asciiTheme="minorHAnsi" w:hAnsiTheme="minorHAnsi" w:cstheme="minorHAnsi"/>
          <w:sz w:val="22"/>
          <w:szCs w:val="22"/>
        </w:rPr>
      </w:pPr>
      <w:hyperlink w:anchor="template" w:history="1">
        <w:r w:rsidRPr="00275D91">
          <w:rPr>
            <w:rStyle w:val="Hyperlink"/>
            <w:rFonts w:asciiTheme="minorHAnsi" w:hAnsiTheme="minorHAnsi" w:cstheme="minorHAnsi"/>
            <w:sz w:val="22"/>
            <w:szCs w:val="22"/>
          </w:rPr>
          <w:t>Click for template</w:t>
        </w:r>
      </w:hyperlink>
    </w:p>
    <w:p w14:paraId="16C063E4" w14:textId="77777777" w:rsidR="00AB0062" w:rsidRPr="00DD0B92" w:rsidRDefault="00AB0062" w:rsidP="36D3887E">
      <w:pPr>
        <w:tabs>
          <w:tab w:val="left" w:pos="720"/>
        </w:tabs>
        <w:rPr>
          <w:rFonts w:ascii="Calibri" w:hAnsi="Calibri" w:cs="Calibri"/>
          <w:sz w:val="22"/>
          <w:szCs w:val="22"/>
        </w:rPr>
      </w:pPr>
    </w:p>
    <w:p w14:paraId="6DC4EB1B" w14:textId="004D00A1" w:rsidR="00C87B5A" w:rsidRDefault="0036763C" w:rsidP="36D3887E">
      <w:pPr>
        <w:pStyle w:val="Default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B</w:t>
      </w:r>
      <w:r w:rsidR="5C1A23D9" w:rsidRPr="36D3887E">
        <w:rPr>
          <w:rFonts w:ascii="Calibri" w:hAnsi="Calibri" w:cs="Calibri"/>
          <w:b/>
          <w:bCs/>
          <w:sz w:val="22"/>
          <w:szCs w:val="22"/>
          <w:u w:val="single"/>
        </w:rPr>
        <w:t>rief protocol</w:t>
      </w:r>
      <w:r w:rsidR="4528CAC8" w:rsidRPr="36D3887E">
        <w:rPr>
          <w:rFonts w:ascii="Calibri" w:hAnsi="Calibri" w:cs="Calibri"/>
          <w:b/>
          <w:bCs/>
          <w:sz w:val="22"/>
          <w:szCs w:val="22"/>
          <w:u w:val="single"/>
        </w:rPr>
        <w:t xml:space="preserve"> and submission</w:t>
      </w:r>
      <w:r w:rsidRPr="0036763C">
        <w:rPr>
          <w:rFonts w:ascii="Calibri" w:hAnsi="Calibri" w:cs="Calibri"/>
          <w:b/>
          <w:bCs/>
          <w:sz w:val="22"/>
          <w:szCs w:val="22"/>
          <w:u w:val="single"/>
        </w:rPr>
        <w:t xml:space="preserve"> </w:t>
      </w:r>
      <w:r w:rsidRPr="36D3887E">
        <w:rPr>
          <w:rFonts w:ascii="Calibri" w:hAnsi="Calibri" w:cs="Calibri"/>
          <w:b/>
          <w:bCs/>
          <w:sz w:val="22"/>
          <w:szCs w:val="22"/>
          <w:u w:val="single"/>
        </w:rPr>
        <w:t>summary</w:t>
      </w:r>
      <w:r w:rsidR="12491E5A" w:rsidRPr="36D3887E">
        <w:rPr>
          <w:rFonts w:ascii="Calibri" w:hAnsi="Calibri" w:cs="Calibri"/>
          <w:b/>
          <w:bCs/>
          <w:sz w:val="22"/>
          <w:szCs w:val="22"/>
          <w:u w:val="single"/>
        </w:rPr>
        <w:t>:</w:t>
      </w:r>
    </w:p>
    <w:p w14:paraId="4F53E688" w14:textId="7E4A05FB" w:rsidR="0038018C" w:rsidRPr="0038018C" w:rsidRDefault="0036763C" w:rsidP="36D3887E">
      <w:pPr>
        <w:spacing w:after="120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M</w:t>
      </w:r>
      <w:r w:rsidR="34A8C217" w:rsidRPr="36D3887E">
        <w:rPr>
          <w:rFonts w:asciiTheme="minorHAnsi" w:hAnsiTheme="minorHAnsi" w:cstheme="minorBidi"/>
          <w:sz w:val="22"/>
          <w:szCs w:val="22"/>
        </w:rPr>
        <w:t xml:space="preserve">embers are expected to come to the meeting as “informed discussants”, </w:t>
      </w:r>
      <w:r>
        <w:rPr>
          <w:rFonts w:asciiTheme="minorHAnsi" w:hAnsiTheme="minorHAnsi" w:cstheme="minorBidi"/>
          <w:sz w:val="22"/>
          <w:szCs w:val="22"/>
        </w:rPr>
        <w:t xml:space="preserve">therefore, </w:t>
      </w:r>
      <w:r w:rsidR="34A8C217" w:rsidRPr="36D3887E">
        <w:rPr>
          <w:rFonts w:asciiTheme="minorHAnsi" w:hAnsiTheme="minorHAnsi" w:cstheme="minorBidi"/>
          <w:sz w:val="22"/>
          <w:szCs w:val="22"/>
        </w:rPr>
        <w:t xml:space="preserve">you do not need to </w:t>
      </w:r>
      <w:r>
        <w:rPr>
          <w:rFonts w:asciiTheme="minorHAnsi" w:hAnsiTheme="minorHAnsi" w:cstheme="minorBidi"/>
          <w:sz w:val="22"/>
          <w:szCs w:val="22"/>
        </w:rPr>
        <w:t xml:space="preserve">reiterate </w:t>
      </w:r>
      <w:r w:rsidR="34A8C217" w:rsidRPr="36D3887E">
        <w:rPr>
          <w:rFonts w:asciiTheme="minorHAnsi" w:hAnsiTheme="minorHAnsi" w:cstheme="minorBidi"/>
          <w:sz w:val="22"/>
          <w:szCs w:val="22"/>
        </w:rPr>
        <w:t xml:space="preserve">the study design and </w:t>
      </w:r>
      <w:r w:rsidR="5529F56D" w:rsidRPr="36D3887E">
        <w:rPr>
          <w:rFonts w:asciiTheme="minorHAnsi" w:hAnsiTheme="minorHAnsi" w:cstheme="minorBidi"/>
          <w:sz w:val="22"/>
          <w:szCs w:val="22"/>
        </w:rPr>
        <w:t>methodology</w:t>
      </w:r>
      <w:r>
        <w:rPr>
          <w:rFonts w:asciiTheme="minorHAnsi" w:hAnsiTheme="minorHAnsi" w:cstheme="minorBidi"/>
          <w:sz w:val="22"/>
          <w:szCs w:val="22"/>
        </w:rPr>
        <w:t xml:space="preserve"> in detail</w:t>
      </w:r>
      <w:r w:rsidR="5529F56D" w:rsidRPr="36D3887E">
        <w:rPr>
          <w:rFonts w:asciiTheme="minorHAnsi" w:hAnsiTheme="minorHAnsi" w:cstheme="minorBidi"/>
          <w:sz w:val="22"/>
          <w:szCs w:val="22"/>
        </w:rPr>
        <w:t xml:space="preserve">. </w:t>
      </w:r>
      <w:r>
        <w:rPr>
          <w:rFonts w:asciiTheme="minorHAnsi" w:hAnsiTheme="minorHAnsi" w:cstheme="minorBidi"/>
          <w:sz w:val="22"/>
          <w:szCs w:val="22"/>
        </w:rPr>
        <w:t>Rather, m</w:t>
      </w:r>
      <w:r w:rsidR="7059DD30" w:rsidRPr="36D3887E">
        <w:rPr>
          <w:rFonts w:asciiTheme="minorHAnsi" w:hAnsiTheme="minorHAnsi" w:cstheme="minorBidi"/>
          <w:sz w:val="22"/>
          <w:szCs w:val="22"/>
        </w:rPr>
        <w:t xml:space="preserve">ention any notable features about the research that you </w:t>
      </w:r>
      <w:r>
        <w:rPr>
          <w:rFonts w:asciiTheme="minorHAnsi" w:hAnsiTheme="minorHAnsi" w:cstheme="minorBidi"/>
          <w:sz w:val="22"/>
          <w:szCs w:val="22"/>
        </w:rPr>
        <w:t>think</w:t>
      </w:r>
      <w:r w:rsidRPr="36D3887E">
        <w:rPr>
          <w:rFonts w:asciiTheme="minorHAnsi" w:hAnsiTheme="minorHAnsi" w:cstheme="minorBidi"/>
          <w:sz w:val="22"/>
          <w:szCs w:val="22"/>
        </w:rPr>
        <w:t xml:space="preserve"> </w:t>
      </w:r>
      <w:r w:rsidR="7059DD30" w:rsidRPr="36D3887E">
        <w:rPr>
          <w:rFonts w:asciiTheme="minorHAnsi" w:hAnsiTheme="minorHAnsi" w:cstheme="minorBidi"/>
          <w:sz w:val="22"/>
          <w:szCs w:val="22"/>
        </w:rPr>
        <w:t xml:space="preserve">are important to frame the conversation at the convened meeting. This may include the study purpose, </w:t>
      </w:r>
      <w:r w:rsidR="1A78DD61" w:rsidRPr="36D3887E">
        <w:rPr>
          <w:rFonts w:asciiTheme="minorHAnsi" w:hAnsiTheme="minorHAnsi" w:cstheme="minorBidi"/>
          <w:sz w:val="22"/>
          <w:szCs w:val="22"/>
        </w:rPr>
        <w:t xml:space="preserve">key </w:t>
      </w:r>
      <w:r w:rsidR="7059DD30" w:rsidRPr="36D3887E">
        <w:rPr>
          <w:rFonts w:asciiTheme="minorHAnsi" w:hAnsiTheme="minorHAnsi" w:cstheme="minorBidi"/>
          <w:sz w:val="22"/>
          <w:szCs w:val="22"/>
        </w:rPr>
        <w:t xml:space="preserve">eligibility criteria, design, study products, other study required procedures, </w:t>
      </w:r>
      <w:r w:rsidR="52B5456E" w:rsidRPr="36D3887E">
        <w:rPr>
          <w:rFonts w:asciiTheme="minorHAnsi" w:hAnsiTheme="minorHAnsi" w:cstheme="minorBidi"/>
          <w:sz w:val="22"/>
          <w:szCs w:val="22"/>
        </w:rPr>
        <w:t xml:space="preserve">any connection to prior studies that the UNC IRB has approved, </w:t>
      </w:r>
      <w:r w:rsidR="7059DD30" w:rsidRPr="36D3887E">
        <w:rPr>
          <w:rFonts w:asciiTheme="minorHAnsi" w:hAnsiTheme="minorHAnsi" w:cstheme="minorBidi"/>
          <w:sz w:val="22"/>
          <w:szCs w:val="22"/>
        </w:rPr>
        <w:t xml:space="preserve">etc. </w:t>
      </w:r>
      <w:r w:rsidR="4CC7260D" w:rsidRPr="36D3887E">
        <w:rPr>
          <w:rFonts w:asciiTheme="minorHAnsi" w:hAnsiTheme="minorHAnsi" w:cstheme="minorBidi"/>
          <w:sz w:val="22"/>
          <w:szCs w:val="22"/>
        </w:rPr>
        <w:t>3-5</w:t>
      </w:r>
      <w:r w:rsidR="7059DD30" w:rsidRPr="36D3887E">
        <w:rPr>
          <w:rFonts w:asciiTheme="minorHAnsi" w:hAnsiTheme="minorHAnsi" w:cstheme="minorBidi"/>
          <w:sz w:val="22"/>
          <w:szCs w:val="22"/>
        </w:rPr>
        <w:t xml:space="preserve"> sentence summary </w:t>
      </w:r>
      <w:r w:rsidR="14266FE7" w:rsidRPr="36D3887E">
        <w:rPr>
          <w:rFonts w:asciiTheme="minorHAnsi" w:hAnsiTheme="minorHAnsi" w:cstheme="minorBidi"/>
          <w:sz w:val="22"/>
          <w:szCs w:val="22"/>
        </w:rPr>
        <w:t xml:space="preserve">will generally be </w:t>
      </w:r>
      <w:r w:rsidR="7059DD30" w:rsidRPr="36D3887E">
        <w:rPr>
          <w:rFonts w:asciiTheme="minorHAnsi" w:hAnsiTheme="minorHAnsi" w:cstheme="minorBidi"/>
          <w:sz w:val="22"/>
          <w:szCs w:val="22"/>
        </w:rPr>
        <w:t>sufficient</w:t>
      </w:r>
      <w:r w:rsidR="5E784942" w:rsidRPr="36D3887E">
        <w:rPr>
          <w:rFonts w:asciiTheme="minorHAnsi" w:hAnsiTheme="minorHAnsi" w:cstheme="minorBidi"/>
          <w:sz w:val="22"/>
          <w:szCs w:val="22"/>
        </w:rPr>
        <w:t xml:space="preserve"> (see example below).</w:t>
      </w:r>
    </w:p>
    <w:p w14:paraId="53770488" w14:textId="291058DB" w:rsidR="0038018C" w:rsidRPr="0038018C" w:rsidRDefault="736E3546" w:rsidP="006A6821">
      <w:pPr>
        <w:shd w:val="clear" w:color="auto" w:fill="FFFFFF" w:themeFill="background1"/>
        <w:spacing w:after="120"/>
        <w:rPr>
          <w:rFonts w:asciiTheme="minorHAnsi" w:hAnsiTheme="minorHAnsi" w:cstheme="minorBidi"/>
          <w:sz w:val="32"/>
          <w:szCs w:val="32"/>
        </w:rPr>
      </w:pPr>
      <w:r w:rsidRPr="36D3887E">
        <w:rPr>
          <w:rStyle w:val="cf01"/>
          <w:rFonts w:asciiTheme="minorHAnsi" w:hAnsiTheme="minorHAnsi" w:cstheme="minorBidi"/>
          <w:sz w:val="22"/>
          <w:szCs w:val="22"/>
        </w:rPr>
        <w:t>Example:</w:t>
      </w:r>
      <w:r w:rsidR="006A6821">
        <w:rPr>
          <w:rStyle w:val="cf01"/>
          <w:rFonts w:asciiTheme="minorHAnsi" w:hAnsiTheme="minorHAnsi" w:cstheme="minorBidi"/>
          <w:sz w:val="22"/>
          <w:szCs w:val="22"/>
        </w:rPr>
        <w:t xml:space="preserve">  </w:t>
      </w:r>
      <w:r w:rsidRPr="36D3887E">
        <w:rPr>
          <w:rStyle w:val="cf01"/>
          <w:rFonts w:asciiTheme="minorHAnsi" w:hAnsiTheme="minorHAnsi" w:cstheme="minorBidi"/>
          <w:sz w:val="22"/>
          <w:szCs w:val="22"/>
        </w:rPr>
        <w:t xml:space="preserve">This is a single/multi-site double-blind study in which 100 (XX at UNC) participants ages (range) with (major inclusion criteria) but without (major exclusion criteria) are randomized 1:1 to 6 weeks of X (active intervention) or Y (placebo, waitlist, etc.) and undergo (list key assessments) while completing (weekly, monthly, </w:t>
      </w:r>
      <w:r w:rsidR="4E1CB6D6" w:rsidRPr="36D3887E">
        <w:rPr>
          <w:rStyle w:val="cf01"/>
          <w:rFonts w:asciiTheme="minorHAnsi" w:hAnsiTheme="minorHAnsi" w:cstheme="minorBidi"/>
          <w:sz w:val="22"/>
          <w:szCs w:val="22"/>
        </w:rPr>
        <w:t>etc.</w:t>
      </w:r>
      <w:r w:rsidRPr="36D3887E">
        <w:rPr>
          <w:rStyle w:val="cf01"/>
          <w:rFonts w:asciiTheme="minorHAnsi" w:hAnsiTheme="minorHAnsi" w:cstheme="minorBidi"/>
          <w:sz w:val="22"/>
          <w:szCs w:val="22"/>
        </w:rPr>
        <w:t>) study visits (in person, virtually, both). The study drug</w:t>
      </w:r>
      <w:r w:rsidR="4FF3F70F" w:rsidRPr="36D3887E">
        <w:rPr>
          <w:rStyle w:val="cf01"/>
          <w:rFonts w:asciiTheme="minorHAnsi" w:hAnsiTheme="minorHAnsi" w:cstheme="minorBidi"/>
          <w:sz w:val="22"/>
          <w:szCs w:val="22"/>
        </w:rPr>
        <w:t xml:space="preserve">/intervention/manipulation </w:t>
      </w:r>
      <w:r w:rsidRPr="36D3887E">
        <w:rPr>
          <w:rStyle w:val="cf01"/>
          <w:rFonts w:asciiTheme="minorHAnsi" w:hAnsiTheme="minorHAnsi" w:cstheme="minorBidi"/>
          <w:sz w:val="22"/>
          <w:szCs w:val="22"/>
        </w:rPr>
        <w:t>is intended to improve XX or reduce YY, etc. The primary outcome(s) of the study is/are efficacy at week X</w:t>
      </w:r>
      <w:r w:rsidR="3DD2332D" w:rsidRPr="36D3887E">
        <w:rPr>
          <w:rStyle w:val="cf01"/>
          <w:rFonts w:asciiTheme="minorHAnsi" w:hAnsiTheme="minorHAnsi" w:cstheme="minorBidi"/>
          <w:sz w:val="22"/>
          <w:szCs w:val="22"/>
        </w:rPr>
        <w:t xml:space="preserve"> based on </w:t>
      </w:r>
      <w:r w:rsidR="5CB312B0" w:rsidRPr="36D3887E">
        <w:rPr>
          <w:rStyle w:val="cf01"/>
          <w:rFonts w:asciiTheme="minorHAnsi" w:hAnsiTheme="minorHAnsi" w:cstheme="minorBidi"/>
          <w:sz w:val="22"/>
          <w:szCs w:val="22"/>
        </w:rPr>
        <w:t>(name the measures</w:t>
      </w:r>
      <w:r w:rsidR="15E017ED" w:rsidRPr="36D3887E">
        <w:rPr>
          <w:rStyle w:val="cf01"/>
          <w:rFonts w:asciiTheme="minorHAnsi" w:hAnsiTheme="minorHAnsi" w:cstheme="minorBidi"/>
          <w:sz w:val="22"/>
          <w:szCs w:val="22"/>
        </w:rPr>
        <w:t xml:space="preserve">, </w:t>
      </w:r>
      <w:r w:rsidR="5CB312B0" w:rsidRPr="36D3887E">
        <w:rPr>
          <w:rStyle w:val="cf01"/>
          <w:rFonts w:asciiTheme="minorHAnsi" w:hAnsiTheme="minorHAnsi" w:cstheme="minorBidi"/>
          <w:sz w:val="22"/>
          <w:szCs w:val="22"/>
        </w:rPr>
        <w:t>test</w:t>
      </w:r>
      <w:r w:rsidR="5357B7A5" w:rsidRPr="36D3887E">
        <w:rPr>
          <w:rStyle w:val="cf01"/>
          <w:rFonts w:asciiTheme="minorHAnsi" w:hAnsiTheme="minorHAnsi" w:cstheme="minorBidi"/>
          <w:sz w:val="22"/>
          <w:szCs w:val="22"/>
        </w:rPr>
        <w:t xml:space="preserve">, </w:t>
      </w:r>
      <w:r w:rsidR="5CB312B0" w:rsidRPr="36D3887E">
        <w:rPr>
          <w:rStyle w:val="cf01"/>
          <w:rFonts w:asciiTheme="minorHAnsi" w:hAnsiTheme="minorHAnsi" w:cstheme="minorBidi"/>
          <w:sz w:val="22"/>
          <w:szCs w:val="22"/>
        </w:rPr>
        <w:t>variables)</w:t>
      </w:r>
      <w:r w:rsidRPr="36D3887E">
        <w:rPr>
          <w:rStyle w:val="cf01"/>
          <w:rFonts w:asciiTheme="minorHAnsi" w:hAnsiTheme="minorHAnsi" w:cstheme="minorBidi"/>
          <w:sz w:val="22"/>
          <w:szCs w:val="22"/>
        </w:rPr>
        <w:t xml:space="preserve">, safety (with a focus on A, B </w:t>
      </w:r>
      <w:r w:rsidR="1536DED8" w:rsidRPr="36D3887E">
        <w:rPr>
          <w:rStyle w:val="cf01"/>
          <w:rFonts w:asciiTheme="minorHAnsi" w:hAnsiTheme="minorHAnsi" w:cstheme="minorBidi"/>
          <w:sz w:val="22"/>
          <w:szCs w:val="22"/>
        </w:rPr>
        <w:t xml:space="preserve">such as </w:t>
      </w:r>
      <w:r w:rsidRPr="36D3887E">
        <w:rPr>
          <w:rStyle w:val="cf01"/>
          <w:rFonts w:asciiTheme="minorHAnsi" w:hAnsiTheme="minorHAnsi" w:cstheme="minorBidi"/>
          <w:sz w:val="22"/>
          <w:szCs w:val="22"/>
        </w:rPr>
        <w:t xml:space="preserve">risks to liver, heart, etc.). Mention if </w:t>
      </w:r>
      <w:r w:rsidR="008C274E">
        <w:rPr>
          <w:rStyle w:val="cf01"/>
          <w:rFonts w:asciiTheme="minorHAnsi" w:hAnsiTheme="minorHAnsi" w:cstheme="minorBidi"/>
          <w:sz w:val="22"/>
          <w:szCs w:val="22"/>
        </w:rPr>
        <w:t>Scientific Review Committee (</w:t>
      </w:r>
      <w:r w:rsidRPr="36D3887E">
        <w:rPr>
          <w:rStyle w:val="cf01"/>
          <w:rFonts w:asciiTheme="minorHAnsi" w:hAnsiTheme="minorHAnsi" w:cstheme="minorBidi"/>
          <w:sz w:val="22"/>
          <w:szCs w:val="22"/>
        </w:rPr>
        <w:t>SRC</w:t>
      </w:r>
      <w:r w:rsidR="008C274E">
        <w:rPr>
          <w:rStyle w:val="cf01"/>
          <w:rFonts w:asciiTheme="minorHAnsi" w:hAnsiTheme="minorHAnsi" w:cstheme="minorBidi"/>
          <w:sz w:val="22"/>
          <w:szCs w:val="22"/>
        </w:rPr>
        <w:t>)</w:t>
      </w:r>
      <w:r w:rsidRPr="36D3887E">
        <w:rPr>
          <w:rStyle w:val="cf01"/>
          <w:rFonts w:asciiTheme="minorHAnsi" w:hAnsiTheme="minorHAnsi" w:cstheme="minorBidi"/>
          <w:sz w:val="22"/>
          <w:szCs w:val="22"/>
        </w:rPr>
        <w:t xml:space="preserve">, </w:t>
      </w:r>
      <w:r w:rsidR="001A7789">
        <w:rPr>
          <w:rStyle w:val="cf01"/>
          <w:rFonts w:asciiTheme="minorHAnsi" w:hAnsiTheme="minorHAnsi" w:cstheme="minorBidi"/>
          <w:sz w:val="22"/>
          <w:szCs w:val="22"/>
        </w:rPr>
        <w:t>Lineberger Protocol Review Committee (</w:t>
      </w:r>
      <w:r w:rsidRPr="36D3887E">
        <w:rPr>
          <w:rStyle w:val="cf01"/>
          <w:rFonts w:asciiTheme="minorHAnsi" w:hAnsiTheme="minorHAnsi" w:cstheme="minorBidi"/>
          <w:sz w:val="22"/>
          <w:szCs w:val="22"/>
        </w:rPr>
        <w:t>PRC</w:t>
      </w:r>
      <w:r w:rsidR="001A7789">
        <w:rPr>
          <w:rStyle w:val="cf01"/>
          <w:rFonts w:asciiTheme="minorHAnsi" w:hAnsiTheme="minorHAnsi" w:cstheme="minorBidi"/>
          <w:sz w:val="22"/>
          <w:szCs w:val="22"/>
        </w:rPr>
        <w:t>)</w:t>
      </w:r>
      <w:r w:rsidRPr="36D3887E">
        <w:rPr>
          <w:rStyle w:val="cf01"/>
          <w:rFonts w:asciiTheme="minorHAnsi" w:hAnsiTheme="minorHAnsi" w:cstheme="minorBidi"/>
          <w:sz w:val="22"/>
          <w:szCs w:val="22"/>
        </w:rPr>
        <w:t>, or other external review</w:t>
      </w:r>
      <w:r w:rsidR="18659DFC" w:rsidRPr="36D3887E">
        <w:rPr>
          <w:rStyle w:val="cf01"/>
          <w:rFonts w:asciiTheme="minorHAnsi" w:hAnsiTheme="minorHAnsi" w:cstheme="minorBidi"/>
          <w:sz w:val="22"/>
          <w:szCs w:val="22"/>
        </w:rPr>
        <w:t xml:space="preserve"> of a Master Protocol and/or grant.</w:t>
      </w:r>
    </w:p>
    <w:p w14:paraId="78B660FF" w14:textId="77777777" w:rsidR="00DA0EBC" w:rsidRPr="00EE4A50" w:rsidRDefault="00DA0EBC" w:rsidP="36D3887E">
      <w:pPr>
        <w:pStyle w:val="Default"/>
        <w:rPr>
          <w:rFonts w:asciiTheme="minorHAnsi" w:hAnsiTheme="minorHAnsi" w:cstheme="minorBidi"/>
          <w:sz w:val="22"/>
          <w:szCs w:val="22"/>
        </w:rPr>
      </w:pPr>
    </w:p>
    <w:p w14:paraId="21C91445" w14:textId="0F74AA87" w:rsidR="00AB0062" w:rsidRPr="00DD0B92" w:rsidRDefault="12491E5A" w:rsidP="36D3887E">
      <w:pPr>
        <w:pStyle w:val="Default"/>
        <w:rPr>
          <w:rFonts w:ascii="Calibri" w:hAnsi="Calibri" w:cs="Calibri"/>
          <w:b/>
          <w:bCs/>
          <w:sz w:val="22"/>
          <w:szCs w:val="22"/>
          <w:u w:val="single"/>
        </w:rPr>
      </w:pPr>
      <w:r w:rsidRPr="36D3887E">
        <w:rPr>
          <w:rFonts w:ascii="Calibri" w:hAnsi="Calibri" w:cs="Calibri"/>
          <w:b/>
          <w:bCs/>
          <w:sz w:val="22"/>
          <w:szCs w:val="22"/>
          <w:u w:val="single"/>
        </w:rPr>
        <w:t>Criteria of Approval (111):</w:t>
      </w:r>
      <w:r w:rsidR="5C1A23D9" w:rsidRPr="36D3887E">
        <w:rPr>
          <w:rFonts w:ascii="Calibri" w:hAnsi="Calibri" w:cs="Calibri"/>
          <w:b/>
          <w:bCs/>
          <w:sz w:val="22"/>
          <w:szCs w:val="22"/>
          <w:u w:val="single"/>
        </w:rPr>
        <w:t xml:space="preserve"> </w:t>
      </w:r>
      <w:r w:rsidR="3479B9FB" w:rsidRPr="36D3887E">
        <w:rPr>
          <w:rFonts w:ascii="Calibri" w:hAnsi="Calibri" w:cs="Calibri"/>
          <w:b/>
          <w:bCs/>
          <w:sz w:val="22"/>
          <w:szCs w:val="22"/>
          <w:u w:val="single"/>
        </w:rPr>
        <w:t xml:space="preserve">provide </w:t>
      </w:r>
      <w:r w:rsidR="398C46F4" w:rsidRPr="36D3887E">
        <w:rPr>
          <w:rFonts w:ascii="Calibri" w:hAnsi="Calibri" w:cs="Calibri"/>
          <w:b/>
          <w:bCs/>
          <w:sz w:val="22"/>
          <w:szCs w:val="22"/>
          <w:u w:val="single"/>
        </w:rPr>
        <w:t xml:space="preserve">justification for how </w:t>
      </w:r>
      <w:r w:rsidR="6E0B5710" w:rsidRPr="36D3887E">
        <w:rPr>
          <w:rFonts w:ascii="Calibri" w:hAnsi="Calibri" w:cs="Calibri"/>
          <w:b/>
          <w:bCs/>
          <w:sz w:val="22"/>
          <w:szCs w:val="22"/>
          <w:u w:val="single"/>
        </w:rPr>
        <w:t>each criterion is</w:t>
      </w:r>
      <w:r w:rsidR="398C46F4" w:rsidRPr="36D3887E">
        <w:rPr>
          <w:rFonts w:ascii="Calibri" w:hAnsi="Calibri" w:cs="Calibri"/>
          <w:b/>
          <w:bCs/>
          <w:sz w:val="22"/>
          <w:szCs w:val="22"/>
          <w:u w:val="single"/>
        </w:rPr>
        <w:t xml:space="preserve"> met </w:t>
      </w:r>
      <w:r w:rsidR="6E0B5710" w:rsidRPr="36D3887E">
        <w:rPr>
          <w:rFonts w:ascii="Calibri" w:hAnsi="Calibri" w:cs="Calibri"/>
          <w:b/>
          <w:bCs/>
          <w:sz w:val="22"/>
          <w:szCs w:val="22"/>
          <w:u w:val="single"/>
        </w:rPr>
        <w:t>or identify additional steps or measures needed for each to be satisfie</w:t>
      </w:r>
      <w:r w:rsidR="130DF430" w:rsidRPr="36D3887E">
        <w:rPr>
          <w:rFonts w:ascii="Calibri" w:hAnsi="Calibri" w:cs="Calibri"/>
          <w:b/>
          <w:bCs/>
          <w:sz w:val="22"/>
          <w:szCs w:val="22"/>
          <w:u w:val="single"/>
        </w:rPr>
        <w:t>d.</w:t>
      </w:r>
    </w:p>
    <w:p w14:paraId="3A1B610D" w14:textId="77777777" w:rsidR="00AB0062" w:rsidRPr="00DD0B92" w:rsidRDefault="00AB0062" w:rsidP="36D3887E">
      <w:pPr>
        <w:pStyle w:val="Default"/>
        <w:rPr>
          <w:rFonts w:ascii="Calibri" w:hAnsi="Calibri" w:cs="Calibri"/>
          <w:sz w:val="22"/>
          <w:szCs w:val="22"/>
        </w:rPr>
      </w:pPr>
    </w:p>
    <w:p w14:paraId="4766FC39" w14:textId="4DB56A10" w:rsidR="00667F42" w:rsidRDefault="12491E5A" w:rsidP="36D3887E">
      <w:pPr>
        <w:pStyle w:val="Default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>Risks to subjects have been minimized</w:t>
      </w:r>
      <w:r w:rsidR="00A7E520" w:rsidRPr="36D3887E">
        <w:rPr>
          <w:rFonts w:ascii="Calibri" w:hAnsi="Calibri" w:cs="Calibri"/>
          <w:sz w:val="22"/>
          <w:szCs w:val="22"/>
        </w:rPr>
        <w:t xml:space="preserve">: (i) by using procedures which are consistent with sound research </w:t>
      </w:r>
      <w:proofErr w:type="gramStart"/>
      <w:r w:rsidR="00A7E520" w:rsidRPr="36D3887E">
        <w:rPr>
          <w:rFonts w:ascii="Calibri" w:hAnsi="Calibri" w:cs="Calibri"/>
          <w:sz w:val="22"/>
          <w:szCs w:val="22"/>
        </w:rPr>
        <w:t>design</w:t>
      </w:r>
      <w:proofErr w:type="gramEnd"/>
      <w:r w:rsidR="00A7E520" w:rsidRPr="36D3887E">
        <w:rPr>
          <w:rFonts w:ascii="Calibri" w:hAnsi="Calibri" w:cs="Calibri"/>
          <w:sz w:val="22"/>
          <w:szCs w:val="22"/>
        </w:rPr>
        <w:t xml:space="preserve"> and which do not unnecessarily expose subjects to risk, and (ii) when appropriate, by using procedures already being performed on the subjects </w:t>
      </w:r>
      <w:r w:rsidR="65C5C770" w:rsidRPr="36D3887E">
        <w:rPr>
          <w:rFonts w:ascii="Calibri" w:hAnsi="Calibri" w:cs="Calibri"/>
          <w:sz w:val="22"/>
          <w:szCs w:val="22"/>
        </w:rPr>
        <w:t>for diagnostic or treatment purposes</w:t>
      </w:r>
      <w:r w:rsidR="01DB3F04" w:rsidRPr="36D3887E">
        <w:rPr>
          <w:rFonts w:ascii="Calibri" w:hAnsi="Calibri" w:cs="Calibri"/>
          <w:sz w:val="22"/>
          <w:szCs w:val="22"/>
        </w:rPr>
        <w:t xml:space="preserve"> </w:t>
      </w:r>
      <w:r w:rsidR="12F68E4D" w:rsidRPr="36D3887E">
        <w:rPr>
          <w:rFonts w:ascii="Calibri" w:hAnsi="Calibri" w:cs="Calibri"/>
          <w:sz w:val="22"/>
          <w:szCs w:val="22"/>
        </w:rPr>
        <w:t>(Section</w:t>
      </w:r>
      <w:r w:rsidR="7ED97404" w:rsidRPr="36D3887E">
        <w:rPr>
          <w:rFonts w:ascii="Calibri" w:hAnsi="Calibri" w:cs="Calibri"/>
          <w:sz w:val="22"/>
          <w:szCs w:val="22"/>
        </w:rPr>
        <w:t>s. A.1, A.4,</w:t>
      </w:r>
      <w:r w:rsidR="12F68E4D" w:rsidRPr="36D3887E">
        <w:rPr>
          <w:rFonts w:ascii="Calibri" w:hAnsi="Calibri" w:cs="Calibri"/>
          <w:sz w:val="22"/>
          <w:szCs w:val="22"/>
        </w:rPr>
        <w:t xml:space="preserve"> </w:t>
      </w:r>
      <w:r w:rsidR="5BB44954" w:rsidRPr="36D3887E">
        <w:rPr>
          <w:rFonts w:ascii="Calibri" w:hAnsi="Calibri" w:cs="Calibri"/>
          <w:sz w:val="22"/>
          <w:szCs w:val="22"/>
        </w:rPr>
        <w:t xml:space="preserve">A.2.A, </w:t>
      </w:r>
      <w:r w:rsidR="12F68E4D" w:rsidRPr="36D3887E">
        <w:rPr>
          <w:rFonts w:ascii="Calibri" w:hAnsi="Calibri" w:cs="Calibri"/>
          <w:sz w:val="22"/>
          <w:szCs w:val="22"/>
        </w:rPr>
        <w:t>A.6</w:t>
      </w:r>
      <w:r w:rsidR="4EB611B7" w:rsidRPr="36D3887E">
        <w:rPr>
          <w:rFonts w:ascii="Calibri" w:hAnsi="Calibri" w:cs="Calibri"/>
          <w:sz w:val="22"/>
          <w:szCs w:val="22"/>
        </w:rPr>
        <w:t>, A.8)</w:t>
      </w:r>
    </w:p>
    <w:p w14:paraId="54E70201" w14:textId="629BAA17" w:rsidR="00015925" w:rsidRDefault="01DB3F04" w:rsidP="00445B65">
      <w:pPr>
        <w:pStyle w:val="Default"/>
        <w:numPr>
          <w:ilvl w:val="1"/>
          <w:numId w:val="16"/>
        </w:numPr>
        <w:ind w:left="108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 xml:space="preserve">Describe the main </w:t>
      </w:r>
      <w:r w:rsidR="3ED78BE2" w:rsidRPr="36D3887E">
        <w:rPr>
          <w:rFonts w:ascii="Calibri" w:hAnsi="Calibri" w:cs="Calibri"/>
          <w:sz w:val="22"/>
          <w:szCs w:val="22"/>
        </w:rPr>
        <w:t xml:space="preserve">physical, psychological, and other </w:t>
      </w:r>
      <w:r w:rsidRPr="36D3887E">
        <w:rPr>
          <w:rFonts w:ascii="Calibri" w:hAnsi="Calibri" w:cs="Calibri"/>
          <w:sz w:val="22"/>
          <w:szCs w:val="22"/>
        </w:rPr>
        <w:t>risk(s)</w:t>
      </w:r>
      <w:r w:rsidR="00445B65">
        <w:rPr>
          <w:rFonts w:ascii="Calibri" w:hAnsi="Calibri" w:cs="Calibri"/>
          <w:sz w:val="22"/>
          <w:szCs w:val="22"/>
        </w:rPr>
        <w:t>, including those</w:t>
      </w:r>
      <w:r w:rsidR="6A49BC74" w:rsidRPr="36D3887E">
        <w:rPr>
          <w:rFonts w:ascii="Calibri" w:hAnsi="Calibri" w:cs="Calibri"/>
          <w:sz w:val="22"/>
          <w:szCs w:val="22"/>
        </w:rPr>
        <w:t xml:space="preserve"> associated with drugs and/or devices.</w:t>
      </w:r>
      <w:r w:rsidR="1AC33E38" w:rsidRPr="36D3887E">
        <w:rPr>
          <w:rFonts w:ascii="Calibri" w:hAnsi="Calibri" w:cs="Calibri"/>
          <w:sz w:val="22"/>
          <w:szCs w:val="22"/>
        </w:rPr>
        <w:t xml:space="preserve"> State which </w:t>
      </w:r>
      <w:r w:rsidR="1DF0E764" w:rsidRPr="36D3887E">
        <w:rPr>
          <w:rFonts w:ascii="Calibri" w:hAnsi="Calibri" w:cs="Calibri"/>
          <w:sz w:val="22"/>
          <w:szCs w:val="22"/>
        </w:rPr>
        <w:t xml:space="preserve">of the </w:t>
      </w:r>
      <w:r w:rsidR="1AC33E38" w:rsidRPr="36D3887E">
        <w:rPr>
          <w:rFonts w:ascii="Calibri" w:hAnsi="Calibri" w:cs="Calibri"/>
          <w:sz w:val="22"/>
          <w:szCs w:val="22"/>
        </w:rPr>
        <w:t xml:space="preserve">risks are </w:t>
      </w:r>
      <w:r w:rsidR="008C274E">
        <w:rPr>
          <w:rFonts w:ascii="Calibri" w:hAnsi="Calibri" w:cs="Calibri"/>
          <w:sz w:val="22"/>
          <w:szCs w:val="22"/>
        </w:rPr>
        <w:t>greater than minimal risk (</w:t>
      </w:r>
      <w:r w:rsidR="1AC33E38" w:rsidRPr="36D3887E">
        <w:rPr>
          <w:rFonts w:ascii="Calibri" w:hAnsi="Calibri" w:cs="Calibri"/>
          <w:sz w:val="22"/>
          <w:szCs w:val="22"/>
        </w:rPr>
        <w:t>GTMR</w:t>
      </w:r>
      <w:r w:rsidR="008C274E">
        <w:rPr>
          <w:rFonts w:ascii="Calibri" w:hAnsi="Calibri" w:cs="Calibri"/>
          <w:sz w:val="22"/>
          <w:szCs w:val="22"/>
        </w:rPr>
        <w:t>)</w:t>
      </w:r>
      <w:r w:rsidR="1AC33E38" w:rsidRPr="36D3887E">
        <w:rPr>
          <w:rFonts w:ascii="Calibri" w:hAnsi="Calibri" w:cs="Calibri"/>
          <w:sz w:val="22"/>
          <w:szCs w:val="22"/>
        </w:rPr>
        <w:t>.</w:t>
      </w:r>
    </w:p>
    <w:p w14:paraId="3D44BE66" w14:textId="77777777" w:rsidR="006F5BCD" w:rsidRDefault="1A78DD61" w:rsidP="00445B65">
      <w:pPr>
        <w:pStyle w:val="Default"/>
        <w:numPr>
          <w:ilvl w:val="1"/>
          <w:numId w:val="16"/>
        </w:numPr>
        <w:ind w:left="108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>Explain</w:t>
      </w:r>
      <w:r w:rsidR="01DB3F04" w:rsidRPr="36D3887E">
        <w:rPr>
          <w:rFonts w:ascii="Calibri" w:hAnsi="Calibri" w:cs="Calibri"/>
          <w:sz w:val="22"/>
          <w:szCs w:val="22"/>
        </w:rPr>
        <w:t xml:space="preserve"> what measures the study team is taking to minimize risk.</w:t>
      </w:r>
    </w:p>
    <w:p w14:paraId="11492753" w14:textId="01F17EEA" w:rsidR="00015925" w:rsidRPr="00DD0B92" w:rsidRDefault="1A78DD61" w:rsidP="00445B65">
      <w:pPr>
        <w:pStyle w:val="Default"/>
        <w:numPr>
          <w:ilvl w:val="1"/>
          <w:numId w:val="16"/>
        </w:numPr>
        <w:ind w:left="108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>Identify any additional measures</w:t>
      </w:r>
      <w:r w:rsidR="3ED78BE2" w:rsidRPr="36D3887E">
        <w:rPr>
          <w:rFonts w:ascii="Calibri" w:hAnsi="Calibri" w:cs="Calibri"/>
          <w:sz w:val="22"/>
          <w:szCs w:val="22"/>
        </w:rPr>
        <w:t xml:space="preserve"> or steps</w:t>
      </w:r>
      <w:r w:rsidRPr="36D3887E">
        <w:rPr>
          <w:rFonts w:ascii="Calibri" w:hAnsi="Calibri" w:cs="Calibri"/>
          <w:sz w:val="22"/>
          <w:szCs w:val="22"/>
        </w:rPr>
        <w:t xml:space="preserve"> needed to minimize risk OR state that the measures, in your opinion, are adequate to protect participants</w:t>
      </w:r>
      <w:r w:rsidR="0C37524F" w:rsidRPr="36D3887E">
        <w:rPr>
          <w:rFonts w:ascii="Calibri" w:hAnsi="Calibri" w:cs="Calibri"/>
          <w:sz w:val="22"/>
          <w:szCs w:val="22"/>
        </w:rPr>
        <w:t xml:space="preserve"> (note, stipulate for additional measures)</w:t>
      </w:r>
      <w:r w:rsidRPr="36D3887E">
        <w:rPr>
          <w:rFonts w:ascii="Calibri" w:hAnsi="Calibri" w:cs="Calibri"/>
          <w:sz w:val="22"/>
          <w:szCs w:val="22"/>
        </w:rPr>
        <w:t>.</w:t>
      </w:r>
    </w:p>
    <w:p w14:paraId="3E764D94" w14:textId="77777777" w:rsidR="00667F42" w:rsidRPr="00DD0B92" w:rsidRDefault="00667F42" w:rsidP="36D3887E">
      <w:pPr>
        <w:pStyle w:val="Default"/>
        <w:ind w:left="720"/>
        <w:rPr>
          <w:rFonts w:ascii="Calibri" w:hAnsi="Calibri" w:cs="Calibri"/>
          <w:sz w:val="22"/>
          <w:szCs w:val="22"/>
        </w:rPr>
      </w:pPr>
    </w:p>
    <w:p w14:paraId="5B8B09F8" w14:textId="54037FFA" w:rsidR="00C87B5A" w:rsidRDefault="12491E5A" w:rsidP="36D3887E">
      <w:pPr>
        <w:pStyle w:val="Default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>Risks to subjects are reasonable in relation to anticipated benefits</w:t>
      </w:r>
      <w:r w:rsidR="01726523" w:rsidRPr="36D3887E">
        <w:rPr>
          <w:rFonts w:ascii="Calibri" w:hAnsi="Calibri" w:cs="Calibri"/>
          <w:sz w:val="22"/>
          <w:szCs w:val="22"/>
        </w:rPr>
        <w:t>, if any,</w:t>
      </w:r>
      <w:r w:rsidRPr="36D3887E">
        <w:rPr>
          <w:rFonts w:ascii="Calibri" w:hAnsi="Calibri" w:cs="Calibri"/>
          <w:sz w:val="22"/>
          <w:szCs w:val="22"/>
        </w:rPr>
        <w:t xml:space="preserve"> and the importance of the knowledge that may reasonably be expected to result.  </w:t>
      </w:r>
      <w:r w:rsidR="16A71493" w:rsidRPr="36D3887E">
        <w:rPr>
          <w:rFonts w:ascii="Calibri" w:hAnsi="Calibri" w:cs="Calibri"/>
          <w:sz w:val="22"/>
          <w:szCs w:val="22"/>
        </w:rPr>
        <w:t>(</w:t>
      </w:r>
      <w:r w:rsidR="225F6998" w:rsidRPr="36D3887E">
        <w:rPr>
          <w:rFonts w:ascii="Calibri" w:hAnsi="Calibri" w:cs="Calibri"/>
          <w:sz w:val="22"/>
          <w:szCs w:val="22"/>
        </w:rPr>
        <w:t>Section</w:t>
      </w:r>
      <w:r w:rsidR="3C990B62" w:rsidRPr="36D3887E">
        <w:rPr>
          <w:rFonts w:ascii="Calibri" w:hAnsi="Calibri" w:cs="Calibri"/>
          <w:sz w:val="22"/>
          <w:szCs w:val="22"/>
        </w:rPr>
        <w:t>s</w:t>
      </w:r>
      <w:r w:rsidR="225F6998" w:rsidRPr="36D3887E">
        <w:rPr>
          <w:rFonts w:ascii="Calibri" w:hAnsi="Calibri" w:cs="Calibri"/>
          <w:sz w:val="22"/>
          <w:szCs w:val="22"/>
        </w:rPr>
        <w:t xml:space="preserve"> </w:t>
      </w:r>
      <w:r w:rsidR="0E943FA9" w:rsidRPr="36D3887E">
        <w:rPr>
          <w:rFonts w:ascii="Calibri" w:hAnsi="Calibri" w:cs="Calibri"/>
          <w:sz w:val="22"/>
          <w:szCs w:val="22"/>
        </w:rPr>
        <w:t xml:space="preserve">A.1, </w:t>
      </w:r>
      <w:r w:rsidR="225F6998" w:rsidRPr="36D3887E">
        <w:rPr>
          <w:rFonts w:ascii="Calibri" w:hAnsi="Calibri" w:cs="Calibri"/>
          <w:sz w:val="22"/>
          <w:szCs w:val="22"/>
        </w:rPr>
        <w:t xml:space="preserve">A.2.A, </w:t>
      </w:r>
      <w:r w:rsidR="16A71493" w:rsidRPr="36D3887E">
        <w:rPr>
          <w:rFonts w:ascii="Calibri" w:hAnsi="Calibri" w:cs="Calibri"/>
          <w:sz w:val="22"/>
          <w:szCs w:val="22"/>
        </w:rPr>
        <w:t>A.5, A.6)</w:t>
      </w:r>
    </w:p>
    <w:p w14:paraId="000A5BD2" w14:textId="43B2D728" w:rsidR="00C02C53" w:rsidRDefault="4F8582D2" w:rsidP="00445B65">
      <w:pPr>
        <w:pStyle w:val="Default"/>
        <w:numPr>
          <w:ilvl w:val="1"/>
          <w:numId w:val="16"/>
        </w:numPr>
        <w:ind w:left="108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>State</w:t>
      </w:r>
      <w:r w:rsidR="01DB3F04" w:rsidRPr="36D3887E">
        <w:rPr>
          <w:rFonts w:ascii="Calibri" w:hAnsi="Calibri" w:cs="Calibri"/>
          <w:sz w:val="22"/>
          <w:szCs w:val="22"/>
        </w:rPr>
        <w:t xml:space="preserve"> the benefit to </w:t>
      </w:r>
      <w:r w:rsidR="0F315D78" w:rsidRPr="36D3887E">
        <w:rPr>
          <w:rFonts w:ascii="Calibri" w:hAnsi="Calibri" w:cs="Calibri"/>
          <w:sz w:val="22"/>
          <w:szCs w:val="22"/>
        </w:rPr>
        <w:t>society (what new knowledge will be gained and how will it help?)</w:t>
      </w:r>
    </w:p>
    <w:p w14:paraId="287129E8" w14:textId="463500C2" w:rsidR="006F5BCD" w:rsidRPr="006F5BCD" w:rsidRDefault="4F8582D2" w:rsidP="00445B65">
      <w:pPr>
        <w:pStyle w:val="Default"/>
        <w:numPr>
          <w:ilvl w:val="1"/>
          <w:numId w:val="16"/>
        </w:numPr>
        <w:ind w:left="108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>State</w:t>
      </w:r>
      <w:r w:rsidR="0F315D78" w:rsidRPr="36D3887E">
        <w:rPr>
          <w:rFonts w:ascii="Calibri" w:hAnsi="Calibri" w:cs="Calibri"/>
          <w:sz w:val="22"/>
          <w:szCs w:val="22"/>
        </w:rPr>
        <w:t xml:space="preserve"> the </w:t>
      </w:r>
      <w:r w:rsidR="4543469D" w:rsidRPr="36D3887E">
        <w:rPr>
          <w:rFonts w:ascii="Calibri" w:hAnsi="Calibri" w:cs="Calibri"/>
          <w:sz w:val="22"/>
          <w:szCs w:val="22"/>
        </w:rPr>
        <w:t xml:space="preserve">direct </w:t>
      </w:r>
      <w:r w:rsidR="0F315D78" w:rsidRPr="36D3887E">
        <w:rPr>
          <w:rFonts w:ascii="Calibri" w:hAnsi="Calibri" w:cs="Calibri"/>
          <w:sz w:val="22"/>
          <w:szCs w:val="22"/>
        </w:rPr>
        <w:t>benefit</w:t>
      </w:r>
      <w:r w:rsidR="6D5B3BBE" w:rsidRPr="36D3887E">
        <w:rPr>
          <w:rFonts w:ascii="Calibri" w:hAnsi="Calibri" w:cs="Calibri"/>
          <w:sz w:val="22"/>
          <w:szCs w:val="22"/>
        </w:rPr>
        <w:t xml:space="preserve"> </w:t>
      </w:r>
      <w:r w:rsidR="0F315D78" w:rsidRPr="36D3887E">
        <w:rPr>
          <w:rFonts w:ascii="Calibri" w:hAnsi="Calibri" w:cs="Calibri"/>
          <w:sz w:val="22"/>
          <w:szCs w:val="22"/>
        </w:rPr>
        <w:t>to the participant</w:t>
      </w:r>
      <w:r w:rsidR="18B78654" w:rsidRPr="36D3887E">
        <w:rPr>
          <w:rFonts w:ascii="Calibri" w:hAnsi="Calibri" w:cs="Calibri"/>
          <w:sz w:val="22"/>
          <w:szCs w:val="22"/>
        </w:rPr>
        <w:t xml:space="preserve"> or indicate there is no direct benefit</w:t>
      </w:r>
      <w:r w:rsidR="26B38C6E" w:rsidRPr="36D3887E">
        <w:rPr>
          <w:rFonts w:ascii="Calibri" w:hAnsi="Calibri" w:cs="Calibri"/>
          <w:sz w:val="22"/>
          <w:szCs w:val="22"/>
        </w:rPr>
        <w:t>.</w:t>
      </w:r>
    </w:p>
    <w:p w14:paraId="6B39F318" w14:textId="58CCF489" w:rsidR="27E661C7" w:rsidRDefault="1002B623" w:rsidP="00445B65">
      <w:pPr>
        <w:pStyle w:val="Default"/>
        <w:numPr>
          <w:ilvl w:val="1"/>
          <w:numId w:val="16"/>
        </w:numPr>
        <w:ind w:left="108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>State why you think the risks are reasonable</w:t>
      </w:r>
      <w:r w:rsidR="33ADFB02" w:rsidRPr="36D3887E">
        <w:rPr>
          <w:rFonts w:ascii="Calibri" w:hAnsi="Calibri" w:cs="Calibri"/>
          <w:sz w:val="22"/>
          <w:szCs w:val="22"/>
        </w:rPr>
        <w:t xml:space="preserve"> (e.g., given the refractory nature of the disease, given the privacy protections, given the exclusion</w:t>
      </w:r>
      <w:r w:rsidR="1F72972B" w:rsidRPr="36D3887E">
        <w:rPr>
          <w:rFonts w:ascii="Calibri" w:hAnsi="Calibri" w:cs="Calibri"/>
          <w:sz w:val="22"/>
          <w:szCs w:val="22"/>
        </w:rPr>
        <w:t xml:space="preserve"> of severely ill/vulnerable persons </w:t>
      </w:r>
      <w:r w:rsidR="00BC1E1C">
        <w:rPr>
          <w:rFonts w:ascii="Calibri" w:hAnsi="Calibri" w:cs="Calibri"/>
          <w:sz w:val="22"/>
          <w:szCs w:val="22"/>
        </w:rPr>
        <w:t xml:space="preserve">because of </w:t>
      </w:r>
      <w:r w:rsidR="001A7789">
        <w:rPr>
          <w:rFonts w:ascii="Calibri" w:hAnsi="Calibri" w:cs="Calibri"/>
          <w:sz w:val="22"/>
          <w:szCs w:val="22"/>
        </w:rPr>
        <w:t>Exclusion Criterion #)</w:t>
      </w:r>
      <w:r w:rsidR="1F72972B" w:rsidRPr="36D3887E">
        <w:rPr>
          <w:rFonts w:ascii="Calibri" w:hAnsi="Calibri" w:cs="Calibri"/>
          <w:sz w:val="22"/>
          <w:szCs w:val="22"/>
        </w:rPr>
        <w:t>.</w:t>
      </w:r>
    </w:p>
    <w:p w14:paraId="18617FFA" w14:textId="77777777" w:rsidR="00667F42" w:rsidRPr="0073725E" w:rsidRDefault="00667F42" w:rsidP="36D3887E">
      <w:pPr>
        <w:pStyle w:val="Default"/>
        <w:rPr>
          <w:rFonts w:ascii="Calibri" w:hAnsi="Calibri" w:cs="Calibri"/>
          <w:sz w:val="22"/>
          <w:szCs w:val="22"/>
        </w:rPr>
      </w:pPr>
    </w:p>
    <w:p w14:paraId="6F776100" w14:textId="79C5C90D" w:rsidR="00C87B5A" w:rsidRDefault="12491E5A" w:rsidP="36D3887E">
      <w:pPr>
        <w:pStyle w:val="Default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 xml:space="preserve">Selection of subjects is equitable. </w:t>
      </w:r>
      <w:r w:rsidR="3B07F166" w:rsidRPr="36D3887E">
        <w:rPr>
          <w:rFonts w:ascii="Calibri" w:hAnsi="Calibri" w:cs="Calibri"/>
          <w:sz w:val="22"/>
          <w:szCs w:val="22"/>
        </w:rPr>
        <w:t>(</w:t>
      </w:r>
      <w:r w:rsidR="1FF9889F" w:rsidRPr="36D3887E">
        <w:rPr>
          <w:rFonts w:ascii="Calibri" w:hAnsi="Calibri" w:cs="Calibri"/>
          <w:sz w:val="22"/>
          <w:szCs w:val="22"/>
        </w:rPr>
        <w:t xml:space="preserve">Sections </w:t>
      </w:r>
      <w:r w:rsidR="3B07F166" w:rsidRPr="36D3887E">
        <w:rPr>
          <w:rFonts w:ascii="Calibri" w:hAnsi="Calibri" w:cs="Calibri"/>
          <w:sz w:val="22"/>
          <w:szCs w:val="22"/>
        </w:rPr>
        <w:t>A.2, A.2.A, A.3, B.1, B.2)</w:t>
      </w:r>
    </w:p>
    <w:p w14:paraId="51D12C45" w14:textId="66A366E8" w:rsidR="006F5BCD" w:rsidRDefault="4F8582D2" w:rsidP="00407F9D">
      <w:pPr>
        <w:pStyle w:val="Default"/>
        <w:numPr>
          <w:ilvl w:val="1"/>
          <w:numId w:val="16"/>
        </w:numPr>
        <w:ind w:left="108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 xml:space="preserve">Summarize </w:t>
      </w:r>
      <w:r w:rsidR="1E79A95C" w:rsidRPr="36D3887E">
        <w:rPr>
          <w:rFonts w:ascii="Calibri" w:hAnsi="Calibri" w:cs="Calibri"/>
          <w:sz w:val="22"/>
          <w:szCs w:val="22"/>
        </w:rPr>
        <w:t xml:space="preserve">the recruitment plan </w:t>
      </w:r>
      <w:r w:rsidR="6D5FBE88" w:rsidRPr="36D3887E">
        <w:rPr>
          <w:rFonts w:ascii="Calibri" w:hAnsi="Calibri" w:cs="Calibri"/>
          <w:sz w:val="22"/>
          <w:szCs w:val="22"/>
        </w:rPr>
        <w:t xml:space="preserve">(who, by whom, where, and how) </w:t>
      </w:r>
      <w:r w:rsidR="1E79A95C" w:rsidRPr="36D3887E">
        <w:rPr>
          <w:rFonts w:ascii="Calibri" w:hAnsi="Calibri" w:cs="Calibri"/>
          <w:sz w:val="22"/>
          <w:szCs w:val="22"/>
        </w:rPr>
        <w:t>and comment on its adequacy for ensuring</w:t>
      </w:r>
      <w:r w:rsidR="01DB3F04" w:rsidRPr="36D3887E">
        <w:rPr>
          <w:rFonts w:ascii="Calibri" w:hAnsi="Calibri" w:cs="Calibri"/>
          <w:sz w:val="22"/>
          <w:szCs w:val="22"/>
        </w:rPr>
        <w:t xml:space="preserve"> equitable</w:t>
      </w:r>
      <w:r w:rsidR="1E79A95C" w:rsidRPr="36D3887E">
        <w:rPr>
          <w:rFonts w:ascii="Calibri" w:hAnsi="Calibri" w:cs="Calibri"/>
          <w:sz w:val="22"/>
          <w:szCs w:val="22"/>
        </w:rPr>
        <w:t xml:space="preserve"> selection of participants</w:t>
      </w:r>
      <w:r w:rsidR="6F51348A" w:rsidRPr="36D3887E">
        <w:rPr>
          <w:rFonts w:ascii="Calibri" w:hAnsi="Calibri" w:cs="Calibri"/>
          <w:sz w:val="22"/>
          <w:szCs w:val="22"/>
        </w:rPr>
        <w:t xml:space="preserve"> given the scientific aims of the study</w:t>
      </w:r>
      <w:r w:rsidR="0C02DD42" w:rsidRPr="36D3887E">
        <w:rPr>
          <w:rFonts w:ascii="Calibri" w:hAnsi="Calibri" w:cs="Calibri"/>
          <w:sz w:val="22"/>
          <w:szCs w:val="22"/>
        </w:rPr>
        <w:t>.</w:t>
      </w:r>
    </w:p>
    <w:p w14:paraId="677A814F" w14:textId="62C6D0E6" w:rsidR="00FB29B6" w:rsidRDefault="4692FE64" w:rsidP="00407F9D">
      <w:pPr>
        <w:pStyle w:val="Default"/>
        <w:numPr>
          <w:ilvl w:val="1"/>
          <w:numId w:val="16"/>
        </w:numPr>
        <w:ind w:left="108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>State the</w:t>
      </w:r>
      <w:r w:rsidR="5887BF02" w:rsidRPr="36D3887E">
        <w:rPr>
          <w:rFonts w:ascii="Calibri" w:hAnsi="Calibri" w:cs="Calibri"/>
          <w:sz w:val="22"/>
          <w:szCs w:val="22"/>
        </w:rPr>
        <w:t xml:space="preserve"> scientific or otherwise reasonable justification for the exclusion of any population.</w:t>
      </w:r>
    </w:p>
    <w:p w14:paraId="6F585A3E" w14:textId="04CC2356" w:rsidR="00BC7E9B" w:rsidRDefault="58E8BD88" w:rsidP="00407F9D">
      <w:pPr>
        <w:pStyle w:val="Default"/>
        <w:numPr>
          <w:ilvl w:val="1"/>
          <w:numId w:val="16"/>
        </w:numPr>
        <w:ind w:left="108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lastRenderedPageBreak/>
        <w:t>If requesting a Limited HIPAA Waiver</w:t>
      </w:r>
      <w:r w:rsidR="57ACBF2F" w:rsidRPr="36D3887E">
        <w:rPr>
          <w:rFonts w:ascii="Calibri" w:hAnsi="Calibri" w:cs="Calibri"/>
          <w:sz w:val="22"/>
          <w:szCs w:val="22"/>
        </w:rPr>
        <w:t xml:space="preserve"> (B.2.)</w:t>
      </w:r>
      <w:r w:rsidRPr="36D3887E">
        <w:rPr>
          <w:rFonts w:ascii="Calibri" w:hAnsi="Calibri" w:cs="Calibri"/>
          <w:sz w:val="22"/>
          <w:szCs w:val="22"/>
        </w:rPr>
        <w:t xml:space="preserve">, </w:t>
      </w:r>
      <w:r w:rsidR="34D084A8" w:rsidRPr="36D3887E">
        <w:rPr>
          <w:rFonts w:ascii="Calibri" w:hAnsi="Calibri" w:cs="Calibri"/>
          <w:sz w:val="22"/>
          <w:szCs w:val="22"/>
        </w:rPr>
        <w:t xml:space="preserve">verify that </w:t>
      </w:r>
      <w:r w:rsidRPr="36D3887E">
        <w:rPr>
          <w:rFonts w:ascii="Calibri" w:hAnsi="Calibri" w:cs="Calibri"/>
          <w:sz w:val="22"/>
          <w:szCs w:val="22"/>
        </w:rPr>
        <w:t>documentation is complete</w:t>
      </w:r>
      <w:r w:rsidR="009A0BAD">
        <w:rPr>
          <w:rFonts w:ascii="Calibri" w:hAnsi="Calibri" w:cs="Calibri"/>
          <w:sz w:val="22"/>
          <w:szCs w:val="22"/>
        </w:rPr>
        <w:t xml:space="preserve"> and that the r</w:t>
      </w:r>
      <w:r w:rsidRPr="36D3887E">
        <w:rPr>
          <w:rFonts w:ascii="Calibri" w:hAnsi="Calibri" w:cs="Calibri"/>
          <w:sz w:val="22"/>
          <w:szCs w:val="22"/>
        </w:rPr>
        <w:t>eview</w:t>
      </w:r>
      <w:r w:rsidR="009A0BAD">
        <w:rPr>
          <w:rFonts w:ascii="Calibri" w:hAnsi="Calibri" w:cs="Calibri"/>
          <w:sz w:val="22"/>
          <w:szCs w:val="22"/>
        </w:rPr>
        <w:t xml:space="preserve"> and/or </w:t>
      </w:r>
      <w:r w:rsidRPr="36D3887E">
        <w:rPr>
          <w:rFonts w:ascii="Calibri" w:hAnsi="Calibri" w:cs="Calibri"/>
          <w:sz w:val="22"/>
          <w:szCs w:val="22"/>
        </w:rPr>
        <w:t xml:space="preserve">collection of </w:t>
      </w:r>
      <w:r w:rsidR="00BC1E1C">
        <w:rPr>
          <w:rFonts w:ascii="Calibri" w:hAnsi="Calibri" w:cs="Calibri"/>
          <w:sz w:val="22"/>
          <w:szCs w:val="22"/>
        </w:rPr>
        <w:t>protected health information (</w:t>
      </w:r>
      <w:r w:rsidRPr="36D3887E">
        <w:rPr>
          <w:rFonts w:ascii="Calibri" w:hAnsi="Calibri" w:cs="Calibri"/>
          <w:sz w:val="22"/>
          <w:szCs w:val="22"/>
        </w:rPr>
        <w:t>PHI</w:t>
      </w:r>
      <w:r w:rsidR="00BC1E1C">
        <w:rPr>
          <w:rFonts w:ascii="Calibri" w:hAnsi="Calibri" w:cs="Calibri"/>
          <w:sz w:val="22"/>
          <w:szCs w:val="22"/>
        </w:rPr>
        <w:t>)</w:t>
      </w:r>
      <w:r w:rsidRPr="36D3887E">
        <w:rPr>
          <w:rFonts w:ascii="Calibri" w:hAnsi="Calibri" w:cs="Calibri"/>
          <w:sz w:val="22"/>
          <w:szCs w:val="22"/>
        </w:rPr>
        <w:t xml:space="preserve"> is </w:t>
      </w:r>
      <w:r w:rsidR="00463E63">
        <w:rPr>
          <w:rFonts w:ascii="Calibri" w:hAnsi="Calibri" w:cs="Calibri"/>
          <w:sz w:val="22"/>
          <w:szCs w:val="22"/>
        </w:rPr>
        <w:t xml:space="preserve">limited to </w:t>
      </w:r>
      <w:r w:rsidR="009A0BAD">
        <w:rPr>
          <w:rFonts w:ascii="Calibri" w:hAnsi="Calibri" w:cs="Calibri"/>
          <w:sz w:val="22"/>
          <w:szCs w:val="22"/>
        </w:rPr>
        <w:t xml:space="preserve">the </w:t>
      </w:r>
      <w:r w:rsidRPr="36D3887E">
        <w:rPr>
          <w:rFonts w:ascii="Calibri" w:hAnsi="Calibri" w:cs="Calibri"/>
          <w:sz w:val="22"/>
          <w:szCs w:val="22"/>
        </w:rPr>
        <w:t>minimum necessary</w:t>
      </w:r>
      <w:r w:rsidR="009A0BAD">
        <w:rPr>
          <w:rFonts w:ascii="Calibri" w:hAnsi="Calibri" w:cs="Calibri"/>
          <w:sz w:val="22"/>
          <w:szCs w:val="22"/>
        </w:rPr>
        <w:t xml:space="preserve"> to meet the research needs (e.g., to screen for eligibility</w:t>
      </w:r>
      <w:r w:rsidR="00167220">
        <w:rPr>
          <w:rFonts w:ascii="Calibri" w:hAnsi="Calibri" w:cs="Calibri"/>
          <w:sz w:val="22"/>
          <w:szCs w:val="22"/>
        </w:rPr>
        <w:t xml:space="preserve">) </w:t>
      </w:r>
      <w:r w:rsidR="3F8B1F67" w:rsidRPr="36D3887E">
        <w:rPr>
          <w:rFonts w:ascii="Calibri" w:hAnsi="Calibri" w:cs="Calibri"/>
          <w:sz w:val="22"/>
          <w:szCs w:val="22"/>
        </w:rPr>
        <w:t>(compare B.2. to A.3)</w:t>
      </w:r>
      <w:r w:rsidRPr="36D3887E">
        <w:rPr>
          <w:rFonts w:ascii="Calibri" w:hAnsi="Calibri" w:cs="Calibri"/>
          <w:sz w:val="22"/>
          <w:szCs w:val="22"/>
        </w:rPr>
        <w:t>.</w:t>
      </w:r>
    </w:p>
    <w:p w14:paraId="60F26348" w14:textId="77777777" w:rsidR="00667F42" w:rsidRPr="00DD0B92" w:rsidRDefault="00667F42" w:rsidP="36D3887E">
      <w:pPr>
        <w:pStyle w:val="Default"/>
        <w:ind w:left="720"/>
        <w:rPr>
          <w:rFonts w:ascii="Calibri" w:hAnsi="Calibri" w:cs="Calibri"/>
          <w:sz w:val="22"/>
          <w:szCs w:val="22"/>
        </w:rPr>
      </w:pPr>
    </w:p>
    <w:p w14:paraId="20E0DBF5" w14:textId="570AD6B7" w:rsidR="009711CC" w:rsidRDefault="3B0BA3BC" w:rsidP="36D3887E">
      <w:pPr>
        <w:pStyle w:val="Default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>Informed consent will be sought from each prospective</w:t>
      </w:r>
      <w:r w:rsidR="62CA6DD6" w:rsidRPr="36D3887E">
        <w:rPr>
          <w:rFonts w:ascii="Calibri" w:hAnsi="Calibri" w:cs="Calibri"/>
          <w:sz w:val="22"/>
          <w:szCs w:val="22"/>
        </w:rPr>
        <w:t xml:space="preserve"> subject or the subject’s legally authorized representative</w:t>
      </w:r>
      <w:r w:rsidR="2A488266" w:rsidRPr="36D3887E">
        <w:rPr>
          <w:rFonts w:ascii="Calibri" w:hAnsi="Calibri" w:cs="Calibri"/>
          <w:sz w:val="22"/>
          <w:szCs w:val="22"/>
        </w:rPr>
        <w:t xml:space="preserve"> as outlined in 45 CFR 46.116</w:t>
      </w:r>
      <w:r w:rsidR="62CA6DD6" w:rsidRPr="36D3887E">
        <w:rPr>
          <w:rFonts w:ascii="Calibri" w:hAnsi="Calibri" w:cs="Calibri"/>
          <w:sz w:val="22"/>
          <w:szCs w:val="22"/>
        </w:rPr>
        <w:t>.</w:t>
      </w:r>
      <w:r w:rsidR="1923F8EA" w:rsidRPr="36D3887E">
        <w:rPr>
          <w:rFonts w:ascii="Calibri" w:hAnsi="Calibri" w:cs="Calibri"/>
          <w:sz w:val="22"/>
          <w:szCs w:val="22"/>
        </w:rPr>
        <w:t xml:space="preserve"> (Sections D.1, D.2, D.3)</w:t>
      </w:r>
    </w:p>
    <w:p w14:paraId="16300CBB" w14:textId="2AA3D951" w:rsidR="009711CC" w:rsidRDefault="54536D0C" w:rsidP="00407F9D">
      <w:pPr>
        <w:pStyle w:val="Default"/>
        <w:numPr>
          <w:ilvl w:val="1"/>
          <w:numId w:val="16"/>
        </w:numPr>
        <w:ind w:left="108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 xml:space="preserve">Summarize the steps of the consent process and comment on its adequacy (e.g., </w:t>
      </w:r>
      <w:r w:rsidR="51C29656" w:rsidRPr="36D3887E">
        <w:rPr>
          <w:rFonts w:ascii="Calibri" w:hAnsi="Calibri" w:cs="Calibri"/>
          <w:sz w:val="22"/>
          <w:szCs w:val="22"/>
        </w:rPr>
        <w:t xml:space="preserve">adequate </w:t>
      </w:r>
      <w:r w:rsidR="61DB6A65" w:rsidRPr="36D3887E">
        <w:rPr>
          <w:rFonts w:ascii="Calibri" w:hAnsi="Calibri" w:cs="Calibri"/>
          <w:sz w:val="22"/>
          <w:szCs w:val="22"/>
        </w:rPr>
        <w:t>t</w:t>
      </w:r>
      <w:r w:rsidRPr="36D3887E">
        <w:rPr>
          <w:rFonts w:ascii="Calibri" w:hAnsi="Calibri" w:cs="Calibri"/>
          <w:sz w:val="22"/>
          <w:szCs w:val="22"/>
        </w:rPr>
        <w:t>ime for the process</w:t>
      </w:r>
      <w:r w:rsidR="6F81033C" w:rsidRPr="36D3887E">
        <w:rPr>
          <w:rFonts w:ascii="Calibri" w:hAnsi="Calibri" w:cs="Calibri"/>
          <w:sz w:val="22"/>
          <w:szCs w:val="22"/>
        </w:rPr>
        <w:t xml:space="preserve"> and for the individual to consider participation</w:t>
      </w:r>
      <w:r w:rsidRPr="36D3887E">
        <w:rPr>
          <w:rFonts w:ascii="Calibri" w:hAnsi="Calibri" w:cs="Calibri"/>
          <w:sz w:val="22"/>
          <w:szCs w:val="22"/>
        </w:rPr>
        <w:t>, opportunity to ask questions</w:t>
      </w:r>
      <w:r w:rsidR="00A5A416" w:rsidRPr="36D3887E">
        <w:rPr>
          <w:rFonts w:ascii="Calibri" w:hAnsi="Calibri" w:cs="Calibri"/>
          <w:sz w:val="22"/>
          <w:szCs w:val="22"/>
        </w:rPr>
        <w:t>, confirm that the individual is provided with a copy of the consent document</w:t>
      </w:r>
      <w:r w:rsidR="00BC1E1C">
        <w:rPr>
          <w:rFonts w:ascii="Calibri" w:hAnsi="Calibri" w:cs="Calibri"/>
          <w:sz w:val="22"/>
          <w:szCs w:val="22"/>
        </w:rPr>
        <w:t>)</w:t>
      </w:r>
      <w:r w:rsidR="00A5A416" w:rsidRPr="36D3887E">
        <w:rPr>
          <w:rFonts w:ascii="Calibri" w:hAnsi="Calibri" w:cs="Calibri"/>
          <w:sz w:val="22"/>
          <w:szCs w:val="22"/>
        </w:rPr>
        <w:t>.</w:t>
      </w:r>
    </w:p>
    <w:p w14:paraId="4F48058A" w14:textId="5F45F316" w:rsidR="009711CC" w:rsidRDefault="54536D0C" w:rsidP="00407F9D">
      <w:pPr>
        <w:pStyle w:val="Default"/>
        <w:numPr>
          <w:ilvl w:val="1"/>
          <w:numId w:val="16"/>
        </w:numPr>
        <w:ind w:left="108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 xml:space="preserve">Describe </w:t>
      </w:r>
      <w:r w:rsidR="00BC1E1C">
        <w:rPr>
          <w:rFonts w:ascii="Calibri" w:hAnsi="Calibri" w:cs="Calibri"/>
          <w:sz w:val="22"/>
          <w:szCs w:val="22"/>
        </w:rPr>
        <w:t xml:space="preserve">measures for mitigating </w:t>
      </w:r>
      <w:r w:rsidRPr="36D3887E">
        <w:rPr>
          <w:rFonts w:ascii="Calibri" w:hAnsi="Calibri" w:cs="Calibri"/>
          <w:sz w:val="22"/>
          <w:szCs w:val="22"/>
        </w:rPr>
        <w:t>potential coercion and undue influence</w:t>
      </w:r>
      <w:r w:rsidR="00BC1E1C">
        <w:rPr>
          <w:rFonts w:ascii="Calibri" w:hAnsi="Calibri" w:cs="Calibri"/>
          <w:sz w:val="22"/>
          <w:szCs w:val="22"/>
        </w:rPr>
        <w:t>.</w:t>
      </w:r>
    </w:p>
    <w:p w14:paraId="09E88F26" w14:textId="689349FC" w:rsidR="72D2E34E" w:rsidRDefault="00B407B2" w:rsidP="00407F9D">
      <w:pPr>
        <w:pStyle w:val="Default"/>
        <w:numPr>
          <w:ilvl w:val="1"/>
          <w:numId w:val="16"/>
        </w:numPr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</w:t>
      </w:r>
      <w:r w:rsidR="1255E8BD" w:rsidRPr="36D3887E">
        <w:rPr>
          <w:rFonts w:ascii="Calibri" w:hAnsi="Calibri" w:cs="Calibri"/>
          <w:sz w:val="22"/>
          <w:szCs w:val="22"/>
        </w:rPr>
        <w:t xml:space="preserve">ndicate whether </w:t>
      </w:r>
      <w:r w:rsidR="1CE20ACE" w:rsidRPr="36D3887E">
        <w:rPr>
          <w:rFonts w:ascii="Calibri" w:hAnsi="Calibri" w:cs="Calibri"/>
          <w:sz w:val="22"/>
          <w:szCs w:val="22"/>
        </w:rPr>
        <w:t>the investigator will seek the a</w:t>
      </w:r>
      <w:r w:rsidR="14C8051C" w:rsidRPr="36D3887E">
        <w:rPr>
          <w:rFonts w:ascii="Calibri" w:hAnsi="Calibri" w:cs="Calibri"/>
          <w:sz w:val="22"/>
          <w:szCs w:val="22"/>
        </w:rPr>
        <w:t xml:space="preserve">ssent </w:t>
      </w:r>
      <w:r w:rsidR="429C3E47" w:rsidRPr="36D3887E">
        <w:rPr>
          <w:rFonts w:ascii="Calibri" w:hAnsi="Calibri" w:cs="Calibri"/>
          <w:sz w:val="22"/>
          <w:szCs w:val="22"/>
        </w:rPr>
        <w:t xml:space="preserve">of </w:t>
      </w:r>
      <w:r w:rsidR="14C8051C" w:rsidRPr="36D3887E">
        <w:rPr>
          <w:rFonts w:ascii="Calibri" w:hAnsi="Calibri" w:cs="Calibri"/>
          <w:sz w:val="22"/>
          <w:szCs w:val="22"/>
        </w:rPr>
        <w:t xml:space="preserve">children </w:t>
      </w:r>
      <w:r w:rsidR="49C0A4FF" w:rsidRPr="36D3887E">
        <w:rPr>
          <w:rFonts w:ascii="Calibri" w:hAnsi="Calibri" w:cs="Calibri"/>
          <w:sz w:val="22"/>
          <w:szCs w:val="22"/>
        </w:rPr>
        <w:t>and/</w:t>
      </w:r>
      <w:r w:rsidR="14C8051C" w:rsidRPr="36D3887E">
        <w:rPr>
          <w:rFonts w:ascii="Calibri" w:hAnsi="Calibri" w:cs="Calibri"/>
          <w:sz w:val="22"/>
          <w:szCs w:val="22"/>
        </w:rPr>
        <w:t xml:space="preserve">or </w:t>
      </w:r>
      <w:r w:rsidR="438A2ABB" w:rsidRPr="36D3887E">
        <w:rPr>
          <w:rFonts w:ascii="Calibri" w:hAnsi="Calibri" w:cs="Calibri"/>
          <w:sz w:val="22"/>
          <w:szCs w:val="22"/>
        </w:rPr>
        <w:t xml:space="preserve">individuals with impaired </w:t>
      </w:r>
      <w:r w:rsidR="14C8051C" w:rsidRPr="36D3887E">
        <w:rPr>
          <w:rFonts w:ascii="Calibri" w:hAnsi="Calibri" w:cs="Calibri"/>
          <w:sz w:val="22"/>
          <w:szCs w:val="22"/>
        </w:rPr>
        <w:t>decision</w:t>
      </w:r>
      <w:r w:rsidR="0EB96A74" w:rsidRPr="36D3887E">
        <w:rPr>
          <w:rFonts w:ascii="Calibri" w:hAnsi="Calibri" w:cs="Calibri"/>
          <w:sz w:val="22"/>
          <w:szCs w:val="22"/>
        </w:rPr>
        <w:t>-making capacity</w:t>
      </w:r>
      <w:r w:rsidR="6C0402DD" w:rsidRPr="36D3887E">
        <w:rPr>
          <w:rFonts w:ascii="Calibri" w:hAnsi="Calibri" w:cs="Calibri"/>
          <w:sz w:val="22"/>
          <w:szCs w:val="22"/>
        </w:rPr>
        <w:t>.</w:t>
      </w:r>
      <w:r w:rsidR="5E6F65CA" w:rsidRPr="36D3887E">
        <w:rPr>
          <w:rFonts w:ascii="Calibri" w:hAnsi="Calibri" w:cs="Calibri"/>
          <w:sz w:val="22"/>
          <w:szCs w:val="22"/>
        </w:rPr>
        <w:t xml:space="preserve"> </w:t>
      </w:r>
    </w:p>
    <w:p w14:paraId="4CE04E74" w14:textId="088E00C8" w:rsidR="00BC7D6D" w:rsidRDefault="7891A165" w:rsidP="00407F9D">
      <w:pPr>
        <w:pStyle w:val="Default"/>
        <w:numPr>
          <w:ilvl w:val="1"/>
          <w:numId w:val="16"/>
        </w:numPr>
        <w:ind w:left="108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 xml:space="preserve">If any consent waivers are requested, explain the </w:t>
      </w:r>
      <w:r w:rsidR="1E610A96" w:rsidRPr="36D3887E">
        <w:rPr>
          <w:rFonts w:ascii="Calibri" w:hAnsi="Calibri" w:cs="Calibri"/>
          <w:sz w:val="22"/>
          <w:szCs w:val="22"/>
        </w:rPr>
        <w:t>r</w:t>
      </w:r>
      <w:r w:rsidR="4DFD3D6E" w:rsidRPr="36D3887E">
        <w:rPr>
          <w:rFonts w:ascii="Calibri" w:hAnsi="Calibri" w:cs="Calibri"/>
          <w:sz w:val="22"/>
          <w:szCs w:val="22"/>
        </w:rPr>
        <w:t xml:space="preserve">ationale for </w:t>
      </w:r>
      <w:r w:rsidR="0B385A9F" w:rsidRPr="36D3887E">
        <w:rPr>
          <w:rFonts w:ascii="Calibri" w:hAnsi="Calibri" w:cs="Calibri"/>
          <w:sz w:val="22"/>
          <w:szCs w:val="22"/>
        </w:rPr>
        <w:t xml:space="preserve">the </w:t>
      </w:r>
      <w:r w:rsidR="4B9CA0FB" w:rsidRPr="36D3887E">
        <w:rPr>
          <w:rFonts w:ascii="Calibri" w:hAnsi="Calibri" w:cs="Calibri"/>
          <w:sz w:val="22"/>
          <w:szCs w:val="22"/>
        </w:rPr>
        <w:t>waiver</w:t>
      </w:r>
      <w:r w:rsidR="756879C9" w:rsidRPr="36D3887E">
        <w:rPr>
          <w:rFonts w:ascii="Calibri" w:hAnsi="Calibri" w:cs="Calibri"/>
          <w:sz w:val="22"/>
          <w:szCs w:val="22"/>
        </w:rPr>
        <w:t>(</w:t>
      </w:r>
      <w:r w:rsidR="4B9CA0FB" w:rsidRPr="36D3887E">
        <w:rPr>
          <w:rFonts w:ascii="Calibri" w:hAnsi="Calibri" w:cs="Calibri"/>
          <w:sz w:val="22"/>
          <w:szCs w:val="22"/>
        </w:rPr>
        <w:t>s</w:t>
      </w:r>
      <w:r w:rsidR="71F6EDA7" w:rsidRPr="36D3887E">
        <w:rPr>
          <w:rFonts w:ascii="Calibri" w:hAnsi="Calibri" w:cs="Calibri"/>
          <w:sz w:val="22"/>
          <w:szCs w:val="22"/>
        </w:rPr>
        <w:t>)</w:t>
      </w:r>
      <w:r w:rsidR="4B9CA0FB" w:rsidRPr="36D3887E">
        <w:rPr>
          <w:rFonts w:ascii="Calibri" w:hAnsi="Calibri" w:cs="Calibri"/>
          <w:sz w:val="22"/>
          <w:szCs w:val="22"/>
        </w:rPr>
        <w:t xml:space="preserve"> </w:t>
      </w:r>
      <w:r w:rsidR="13C49241" w:rsidRPr="36D3887E">
        <w:rPr>
          <w:rFonts w:ascii="Calibri" w:hAnsi="Calibri" w:cs="Calibri"/>
          <w:sz w:val="22"/>
          <w:szCs w:val="22"/>
        </w:rPr>
        <w:t>and provide your assessment regarding the appropriateness of the request</w:t>
      </w:r>
      <w:r w:rsidR="4DFD3D6E" w:rsidRPr="36D3887E">
        <w:rPr>
          <w:rFonts w:ascii="Calibri" w:hAnsi="Calibri" w:cs="Calibri"/>
          <w:sz w:val="22"/>
          <w:szCs w:val="22"/>
        </w:rPr>
        <w:t>.</w:t>
      </w:r>
    </w:p>
    <w:p w14:paraId="0714E254" w14:textId="77777777" w:rsidR="00667F42" w:rsidRPr="00DD0B92" w:rsidRDefault="00667F42" w:rsidP="36D3887E">
      <w:pPr>
        <w:pStyle w:val="Default"/>
        <w:ind w:left="630"/>
        <w:rPr>
          <w:rFonts w:ascii="Calibri" w:hAnsi="Calibri" w:cs="Calibri"/>
          <w:sz w:val="22"/>
          <w:szCs w:val="22"/>
        </w:rPr>
      </w:pPr>
    </w:p>
    <w:p w14:paraId="00B42450" w14:textId="59A40F41" w:rsidR="00DD23EE" w:rsidRDefault="2A488266" w:rsidP="36D3887E">
      <w:pPr>
        <w:pStyle w:val="Default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 xml:space="preserve">Informed consent will be documented appropriately as outlined in 45 CFR 46.117.  </w:t>
      </w:r>
      <w:r w:rsidR="045CE9BD" w:rsidRPr="36D3887E">
        <w:rPr>
          <w:rFonts w:ascii="Calibri" w:hAnsi="Calibri" w:cs="Calibri"/>
          <w:sz w:val="22"/>
          <w:szCs w:val="22"/>
        </w:rPr>
        <w:t>(Section D.1)</w:t>
      </w:r>
    </w:p>
    <w:p w14:paraId="19E1B063" w14:textId="77777777" w:rsidR="00DD23EE" w:rsidRDefault="2A488266" w:rsidP="00407F9D">
      <w:pPr>
        <w:pStyle w:val="Default"/>
        <w:numPr>
          <w:ilvl w:val="1"/>
          <w:numId w:val="16"/>
        </w:numPr>
        <w:ind w:left="108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 xml:space="preserve">State the method(s) by which consent will be documented, e.g., electronic, paper/pen, verbal. </w:t>
      </w:r>
    </w:p>
    <w:p w14:paraId="4CAEB014" w14:textId="3EDA170B" w:rsidR="2ADAE0DC" w:rsidRDefault="2ADAE0DC" w:rsidP="00407F9D">
      <w:pPr>
        <w:pStyle w:val="Default"/>
        <w:numPr>
          <w:ilvl w:val="1"/>
          <w:numId w:val="16"/>
        </w:numPr>
        <w:ind w:left="108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 xml:space="preserve">If children </w:t>
      </w:r>
      <w:r w:rsidR="02BB9B0E" w:rsidRPr="36D3887E">
        <w:rPr>
          <w:rFonts w:ascii="Calibri" w:hAnsi="Calibri" w:cs="Calibri"/>
          <w:sz w:val="22"/>
          <w:szCs w:val="22"/>
        </w:rPr>
        <w:t>and/</w:t>
      </w:r>
      <w:r w:rsidRPr="36D3887E">
        <w:rPr>
          <w:rFonts w:ascii="Calibri" w:hAnsi="Calibri" w:cs="Calibri"/>
          <w:sz w:val="22"/>
          <w:szCs w:val="22"/>
        </w:rPr>
        <w:t xml:space="preserve">or </w:t>
      </w:r>
      <w:r w:rsidR="23A7C14D" w:rsidRPr="36D3887E">
        <w:rPr>
          <w:rFonts w:ascii="Calibri" w:hAnsi="Calibri" w:cs="Calibri"/>
          <w:sz w:val="22"/>
          <w:szCs w:val="22"/>
        </w:rPr>
        <w:t xml:space="preserve">individuals with impaired decision-making capacity </w:t>
      </w:r>
      <w:r w:rsidR="4FB95EAC" w:rsidRPr="36D3887E">
        <w:rPr>
          <w:rFonts w:ascii="Calibri" w:hAnsi="Calibri" w:cs="Calibri"/>
          <w:sz w:val="22"/>
          <w:szCs w:val="22"/>
        </w:rPr>
        <w:t>will assent</w:t>
      </w:r>
      <w:r w:rsidRPr="36D3887E">
        <w:rPr>
          <w:rFonts w:ascii="Calibri" w:hAnsi="Calibri" w:cs="Calibri"/>
          <w:sz w:val="22"/>
          <w:szCs w:val="22"/>
        </w:rPr>
        <w:t>, indicate how it will be documented (written, verbal).</w:t>
      </w:r>
    </w:p>
    <w:p w14:paraId="28BDA17D" w14:textId="26FE6196" w:rsidR="57AB55A4" w:rsidRDefault="57AB55A4" w:rsidP="00407F9D">
      <w:pPr>
        <w:pStyle w:val="Default"/>
        <w:numPr>
          <w:ilvl w:val="1"/>
          <w:numId w:val="16"/>
        </w:numPr>
        <w:ind w:left="108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 xml:space="preserve">State whether all required elements for consent are included in the consent form(s) and identify any shortcomings that need to be addressed through stipulations (e.g., cost of non-research activities is missing, the study drug is not described as investigational /experimental, the risk of X is missing and this must be included because </w:t>
      </w:r>
      <w:proofErr w:type="gramStart"/>
      <w:r w:rsidRPr="36D3887E">
        <w:rPr>
          <w:rFonts w:ascii="Calibri" w:hAnsi="Calibri" w:cs="Calibri"/>
          <w:sz w:val="22"/>
          <w:szCs w:val="22"/>
        </w:rPr>
        <w:t>. . . )</w:t>
      </w:r>
      <w:proofErr w:type="gramEnd"/>
      <w:r w:rsidRPr="36D3887E">
        <w:rPr>
          <w:rFonts w:ascii="Calibri" w:hAnsi="Calibri" w:cs="Calibri"/>
          <w:sz w:val="22"/>
          <w:szCs w:val="22"/>
        </w:rPr>
        <w:t>.</w:t>
      </w:r>
    </w:p>
    <w:p w14:paraId="262A1583" w14:textId="42632F5C" w:rsidR="2ADAE0DC" w:rsidRDefault="2ADAE0DC" w:rsidP="00407F9D">
      <w:pPr>
        <w:pStyle w:val="Default"/>
        <w:numPr>
          <w:ilvl w:val="1"/>
          <w:numId w:val="16"/>
        </w:numPr>
        <w:ind w:left="108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>State whether the consent and/or assent form(s) is/are appropriately written for the target population(s)</w:t>
      </w:r>
      <w:r w:rsidR="3A82B31E" w:rsidRPr="36D3887E">
        <w:rPr>
          <w:rFonts w:ascii="Calibri" w:hAnsi="Calibri" w:cs="Calibri"/>
          <w:sz w:val="22"/>
          <w:szCs w:val="22"/>
        </w:rPr>
        <w:t xml:space="preserve"> and identify a</w:t>
      </w:r>
      <w:r w:rsidR="7D0F22C3" w:rsidRPr="36D3887E">
        <w:rPr>
          <w:rFonts w:ascii="Calibri" w:hAnsi="Calibri" w:cs="Calibri"/>
          <w:sz w:val="22"/>
          <w:szCs w:val="22"/>
        </w:rPr>
        <w:t xml:space="preserve">ny </w:t>
      </w:r>
      <w:r w:rsidRPr="36D3887E">
        <w:rPr>
          <w:rFonts w:ascii="Calibri" w:hAnsi="Calibri" w:cs="Calibri"/>
          <w:sz w:val="22"/>
          <w:szCs w:val="22"/>
        </w:rPr>
        <w:t xml:space="preserve">shortcomings that </w:t>
      </w:r>
      <w:r w:rsidR="269F10BE" w:rsidRPr="36D3887E">
        <w:rPr>
          <w:rFonts w:ascii="Calibri" w:hAnsi="Calibri" w:cs="Calibri"/>
          <w:sz w:val="22"/>
          <w:szCs w:val="22"/>
        </w:rPr>
        <w:t xml:space="preserve">need to be addressed through stipulations </w:t>
      </w:r>
      <w:r w:rsidR="3A8C0ECC" w:rsidRPr="36D3887E">
        <w:rPr>
          <w:rFonts w:ascii="Calibri" w:hAnsi="Calibri" w:cs="Calibri"/>
          <w:sz w:val="22"/>
          <w:szCs w:val="22"/>
        </w:rPr>
        <w:t>(e.g., medical or other complex terms that require insertion of lay language for participant understanding</w:t>
      </w:r>
      <w:r w:rsidR="2ED06C21" w:rsidRPr="36D3887E">
        <w:rPr>
          <w:rFonts w:ascii="Calibri" w:hAnsi="Calibri" w:cs="Calibri"/>
          <w:sz w:val="22"/>
          <w:szCs w:val="22"/>
        </w:rPr>
        <w:t>)</w:t>
      </w:r>
      <w:r w:rsidR="43D3DC80" w:rsidRPr="36D3887E">
        <w:rPr>
          <w:rFonts w:ascii="Calibri" w:hAnsi="Calibri" w:cs="Calibri"/>
          <w:sz w:val="22"/>
          <w:szCs w:val="22"/>
        </w:rPr>
        <w:t>.</w:t>
      </w:r>
    </w:p>
    <w:p w14:paraId="5E61A6B3" w14:textId="31B71826" w:rsidR="50266EDB" w:rsidRDefault="50266EDB" w:rsidP="00407F9D">
      <w:pPr>
        <w:pStyle w:val="Default"/>
        <w:numPr>
          <w:ilvl w:val="1"/>
          <w:numId w:val="16"/>
        </w:numPr>
        <w:ind w:left="108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>Indicate whether the consent/assent forms include the correct signature lines.</w:t>
      </w:r>
    </w:p>
    <w:p w14:paraId="15562DA5" w14:textId="16A9CAE9" w:rsidR="36D3887E" w:rsidRDefault="36D3887E" w:rsidP="36D3887E">
      <w:pPr>
        <w:pStyle w:val="Default"/>
        <w:rPr>
          <w:rFonts w:ascii="Calibri" w:hAnsi="Calibri" w:cs="Calibri"/>
          <w:sz w:val="22"/>
          <w:szCs w:val="22"/>
        </w:rPr>
      </w:pPr>
    </w:p>
    <w:p w14:paraId="5F91FCF9" w14:textId="5F2858E3" w:rsidR="36D3887E" w:rsidRDefault="36D3887E" w:rsidP="36D3887E">
      <w:pPr>
        <w:pStyle w:val="Default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 xml:space="preserve">When appropriate, the research plan makes adequate provision for monitoring the data collected to ensure the safety of subjects.  (Section </w:t>
      </w:r>
      <w:r w:rsidR="0AE59C3E" w:rsidRPr="36D3887E">
        <w:rPr>
          <w:rFonts w:ascii="Calibri" w:hAnsi="Calibri" w:cs="Calibri"/>
          <w:sz w:val="22"/>
          <w:szCs w:val="22"/>
        </w:rPr>
        <w:t>A</w:t>
      </w:r>
      <w:r w:rsidR="1EC2CA29" w:rsidRPr="36D3887E">
        <w:rPr>
          <w:rFonts w:ascii="Calibri" w:hAnsi="Calibri" w:cs="Calibri"/>
          <w:sz w:val="22"/>
          <w:szCs w:val="22"/>
        </w:rPr>
        <w:t>.</w:t>
      </w:r>
      <w:r w:rsidRPr="36D3887E">
        <w:rPr>
          <w:rFonts w:ascii="Calibri" w:hAnsi="Calibri" w:cs="Calibri"/>
          <w:sz w:val="22"/>
          <w:szCs w:val="22"/>
        </w:rPr>
        <w:t>7)</w:t>
      </w:r>
    </w:p>
    <w:p w14:paraId="18321210" w14:textId="728F2F37" w:rsidR="00D605ED" w:rsidRPr="00D605ED" w:rsidRDefault="1E79A95C" w:rsidP="00407F9D">
      <w:pPr>
        <w:pStyle w:val="Default"/>
        <w:numPr>
          <w:ilvl w:val="1"/>
          <w:numId w:val="1"/>
        </w:numPr>
        <w:ind w:left="108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 xml:space="preserve">Summarize the plan for monitoring </w:t>
      </w:r>
      <w:r w:rsidR="01DB3F04" w:rsidRPr="36D3887E">
        <w:rPr>
          <w:rFonts w:ascii="Calibri" w:hAnsi="Calibri" w:cs="Calibri"/>
          <w:sz w:val="22"/>
          <w:szCs w:val="22"/>
        </w:rPr>
        <w:t>data for safety</w:t>
      </w:r>
      <w:r w:rsidR="00F055E0">
        <w:rPr>
          <w:rFonts w:ascii="Calibri" w:hAnsi="Calibri" w:cs="Calibri"/>
          <w:sz w:val="22"/>
          <w:szCs w:val="22"/>
        </w:rPr>
        <w:t xml:space="preserve"> (including scale for monitoring AEs)</w:t>
      </w:r>
      <w:r w:rsidRPr="36D3887E">
        <w:rPr>
          <w:rFonts w:ascii="Calibri" w:hAnsi="Calibri" w:cs="Calibri"/>
          <w:sz w:val="22"/>
          <w:szCs w:val="22"/>
        </w:rPr>
        <w:t>, including the person (e.g., PI) or entity (e.g., DSMB) and frequency</w:t>
      </w:r>
      <w:r w:rsidR="4CE85F33" w:rsidRPr="36D3887E">
        <w:rPr>
          <w:rFonts w:ascii="Calibri" w:hAnsi="Calibri" w:cs="Calibri"/>
          <w:sz w:val="22"/>
          <w:szCs w:val="22"/>
        </w:rPr>
        <w:t>.</w:t>
      </w:r>
    </w:p>
    <w:p w14:paraId="38312757" w14:textId="6F8E4850" w:rsidR="0060543A" w:rsidRDefault="1E79A95C" w:rsidP="00407F9D">
      <w:pPr>
        <w:pStyle w:val="Default"/>
        <w:numPr>
          <w:ilvl w:val="1"/>
          <w:numId w:val="1"/>
        </w:numPr>
        <w:ind w:left="108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 xml:space="preserve">Describe </w:t>
      </w:r>
      <w:r w:rsidR="06C03A44" w:rsidRPr="36D3887E">
        <w:rPr>
          <w:rFonts w:ascii="Calibri" w:hAnsi="Calibri" w:cs="Calibri"/>
          <w:sz w:val="22"/>
          <w:szCs w:val="22"/>
        </w:rPr>
        <w:t>key</w:t>
      </w:r>
      <w:r w:rsidRPr="36D3887E">
        <w:rPr>
          <w:rFonts w:ascii="Calibri" w:hAnsi="Calibri" w:cs="Calibri"/>
          <w:sz w:val="22"/>
          <w:szCs w:val="22"/>
        </w:rPr>
        <w:t xml:space="preserve"> </w:t>
      </w:r>
      <w:r w:rsidR="690C6813" w:rsidRPr="36D3887E">
        <w:rPr>
          <w:rFonts w:ascii="Calibri" w:hAnsi="Calibri" w:cs="Calibri"/>
          <w:sz w:val="22"/>
          <w:szCs w:val="22"/>
        </w:rPr>
        <w:t xml:space="preserve">discontinuation, pausing, </w:t>
      </w:r>
      <w:r w:rsidR="46B0E447" w:rsidRPr="36D3887E">
        <w:rPr>
          <w:rFonts w:ascii="Calibri" w:hAnsi="Calibri" w:cs="Calibri"/>
          <w:sz w:val="22"/>
          <w:szCs w:val="22"/>
        </w:rPr>
        <w:t>and/</w:t>
      </w:r>
      <w:r w:rsidR="690C6813" w:rsidRPr="36D3887E">
        <w:rPr>
          <w:rFonts w:ascii="Calibri" w:hAnsi="Calibri" w:cs="Calibri"/>
          <w:sz w:val="22"/>
          <w:szCs w:val="22"/>
        </w:rPr>
        <w:t xml:space="preserve">or </w:t>
      </w:r>
      <w:r w:rsidRPr="36D3887E">
        <w:rPr>
          <w:rFonts w:ascii="Calibri" w:hAnsi="Calibri" w:cs="Calibri"/>
          <w:sz w:val="22"/>
          <w:szCs w:val="22"/>
        </w:rPr>
        <w:t>stopping rules</w:t>
      </w:r>
      <w:r w:rsidR="00F055E0">
        <w:rPr>
          <w:rFonts w:ascii="Calibri" w:hAnsi="Calibri" w:cs="Calibri"/>
          <w:sz w:val="22"/>
          <w:szCs w:val="22"/>
        </w:rPr>
        <w:t xml:space="preserve"> </w:t>
      </w:r>
      <w:r w:rsidR="00F055E0" w:rsidRPr="00F055E0">
        <w:rPr>
          <w:rFonts w:ascii="Calibri" w:hAnsi="Calibri" w:cs="Calibri"/>
          <w:sz w:val="22"/>
          <w:szCs w:val="22"/>
        </w:rPr>
        <w:t>for both individual subjects and the entire stud</w:t>
      </w:r>
      <w:r w:rsidR="00F055E0">
        <w:rPr>
          <w:rFonts w:ascii="Calibri" w:hAnsi="Calibri" w:cs="Calibri"/>
          <w:sz w:val="22"/>
          <w:szCs w:val="22"/>
        </w:rPr>
        <w:t>y</w:t>
      </w:r>
      <w:r w:rsidRPr="36D3887E">
        <w:rPr>
          <w:rFonts w:ascii="Calibri" w:hAnsi="Calibri" w:cs="Calibri"/>
          <w:sz w:val="22"/>
          <w:szCs w:val="22"/>
        </w:rPr>
        <w:t>.</w:t>
      </w:r>
      <w:r w:rsidR="0667DDB4" w:rsidRPr="36D3887E">
        <w:rPr>
          <w:rFonts w:ascii="Calibri" w:hAnsi="Calibri" w:cs="Calibri"/>
          <w:sz w:val="22"/>
          <w:szCs w:val="22"/>
        </w:rPr>
        <w:t xml:space="preserve"> </w:t>
      </w:r>
    </w:p>
    <w:p w14:paraId="0D661492" w14:textId="0DA96FC2" w:rsidR="00DB0627" w:rsidRDefault="0667DDB4" w:rsidP="00407F9D">
      <w:pPr>
        <w:pStyle w:val="Default"/>
        <w:numPr>
          <w:ilvl w:val="1"/>
          <w:numId w:val="1"/>
        </w:numPr>
        <w:ind w:left="108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 xml:space="preserve">Explain </w:t>
      </w:r>
      <w:r w:rsidR="09760B5F" w:rsidRPr="36D3887E">
        <w:rPr>
          <w:rFonts w:ascii="Calibri" w:hAnsi="Calibri" w:cs="Calibri"/>
          <w:sz w:val="22"/>
          <w:szCs w:val="22"/>
        </w:rPr>
        <w:t xml:space="preserve">why, in your assessment, </w:t>
      </w:r>
      <w:r w:rsidRPr="36D3887E">
        <w:rPr>
          <w:rFonts w:ascii="Calibri" w:hAnsi="Calibri" w:cs="Calibri"/>
          <w:sz w:val="22"/>
          <w:szCs w:val="22"/>
        </w:rPr>
        <w:t xml:space="preserve">the plan is </w:t>
      </w:r>
      <w:r w:rsidR="20AC430A" w:rsidRPr="36D3887E">
        <w:rPr>
          <w:rFonts w:ascii="Calibri" w:hAnsi="Calibri" w:cs="Calibri"/>
          <w:sz w:val="22"/>
          <w:szCs w:val="22"/>
        </w:rPr>
        <w:t xml:space="preserve">appropriately </w:t>
      </w:r>
      <w:r w:rsidRPr="36D3887E">
        <w:rPr>
          <w:rFonts w:ascii="Calibri" w:hAnsi="Calibri" w:cs="Calibri"/>
          <w:sz w:val="22"/>
          <w:szCs w:val="22"/>
        </w:rPr>
        <w:t xml:space="preserve">calibrated to the </w:t>
      </w:r>
      <w:r w:rsidR="62680D01" w:rsidRPr="36D3887E">
        <w:rPr>
          <w:rFonts w:ascii="Calibri" w:hAnsi="Calibri" w:cs="Calibri"/>
          <w:sz w:val="22"/>
          <w:szCs w:val="22"/>
        </w:rPr>
        <w:t xml:space="preserve">study </w:t>
      </w:r>
      <w:r w:rsidRPr="36D3887E">
        <w:rPr>
          <w:rFonts w:ascii="Calibri" w:hAnsi="Calibri" w:cs="Calibri"/>
          <w:sz w:val="22"/>
          <w:szCs w:val="22"/>
        </w:rPr>
        <w:t>risk level</w:t>
      </w:r>
      <w:r w:rsidR="528DC11A" w:rsidRPr="36D3887E">
        <w:rPr>
          <w:rFonts w:ascii="Calibri" w:hAnsi="Calibri" w:cs="Calibri"/>
          <w:sz w:val="22"/>
          <w:szCs w:val="22"/>
        </w:rPr>
        <w:t>.</w:t>
      </w:r>
    </w:p>
    <w:p w14:paraId="4AA8B375" w14:textId="77777777" w:rsidR="0060543A" w:rsidRPr="0060543A" w:rsidRDefault="0060543A" w:rsidP="36D3887E">
      <w:pPr>
        <w:pStyle w:val="Default"/>
        <w:ind w:left="1440"/>
        <w:rPr>
          <w:rFonts w:ascii="Calibri" w:hAnsi="Calibri" w:cs="Calibri"/>
          <w:sz w:val="22"/>
          <w:szCs w:val="22"/>
        </w:rPr>
      </w:pPr>
    </w:p>
    <w:p w14:paraId="647776E9" w14:textId="199998D3" w:rsidR="00DB0627" w:rsidRDefault="2737E344" w:rsidP="36D3887E">
      <w:pPr>
        <w:pStyle w:val="Default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>When appropriate, there are adequate provisions to protect the privacy of subjects and to maintain the confidentiality of data.</w:t>
      </w:r>
      <w:r w:rsidR="5A50C8A0" w:rsidRPr="36D3887E">
        <w:rPr>
          <w:rFonts w:ascii="Calibri" w:hAnsi="Calibri" w:cs="Calibri"/>
          <w:sz w:val="22"/>
          <w:szCs w:val="22"/>
        </w:rPr>
        <w:t xml:space="preserve"> (A.6, A.9, A.10, A.11, A.12, B.1, B.2, B.3)</w:t>
      </w:r>
    </w:p>
    <w:p w14:paraId="4CA03FCC" w14:textId="4AA7ADB0" w:rsidR="2F6D19FA" w:rsidRDefault="45D2C9F7" w:rsidP="00407F9D">
      <w:pPr>
        <w:pStyle w:val="Default"/>
        <w:numPr>
          <w:ilvl w:val="1"/>
          <w:numId w:val="16"/>
        </w:numPr>
        <w:ind w:left="108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>State how privacy is protected during in-person and/or virtual interactions</w:t>
      </w:r>
      <w:r w:rsidR="2E91F82C" w:rsidRPr="36D3887E">
        <w:rPr>
          <w:rFonts w:ascii="Calibri" w:hAnsi="Calibri" w:cs="Calibri"/>
          <w:sz w:val="22"/>
          <w:szCs w:val="22"/>
        </w:rPr>
        <w:t xml:space="preserve"> and wh</w:t>
      </w:r>
      <w:r w:rsidR="2E3FE3BC" w:rsidRPr="36D3887E">
        <w:rPr>
          <w:rFonts w:ascii="Calibri" w:hAnsi="Calibri" w:cs="Calibri"/>
          <w:sz w:val="22"/>
          <w:szCs w:val="22"/>
        </w:rPr>
        <w:t>ether</w:t>
      </w:r>
      <w:r w:rsidR="2E91F82C" w:rsidRPr="36D3887E">
        <w:rPr>
          <w:rFonts w:ascii="Calibri" w:hAnsi="Calibri" w:cs="Calibri"/>
          <w:sz w:val="22"/>
          <w:szCs w:val="22"/>
        </w:rPr>
        <w:t xml:space="preserve"> these measures are adequate.</w:t>
      </w:r>
    </w:p>
    <w:p w14:paraId="55C52E09" w14:textId="529D46A4" w:rsidR="2F6D19FA" w:rsidRDefault="45D2C9F7" w:rsidP="00407F9D">
      <w:pPr>
        <w:pStyle w:val="Default"/>
        <w:numPr>
          <w:ilvl w:val="1"/>
          <w:numId w:val="16"/>
        </w:numPr>
        <w:ind w:left="108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>State the main data protection strateg</w:t>
      </w:r>
      <w:r w:rsidR="538FDFF3" w:rsidRPr="36D3887E">
        <w:rPr>
          <w:rFonts w:ascii="Calibri" w:hAnsi="Calibri" w:cs="Calibri"/>
          <w:sz w:val="22"/>
          <w:szCs w:val="22"/>
        </w:rPr>
        <w:t>ies</w:t>
      </w:r>
      <w:r w:rsidR="7CE9B484" w:rsidRPr="36D3887E">
        <w:rPr>
          <w:rFonts w:ascii="Calibri" w:hAnsi="Calibri" w:cs="Calibri"/>
          <w:sz w:val="22"/>
          <w:szCs w:val="22"/>
        </w:rPr>
        <w:t xml:space="preserve"> and wh</w:t>
      </w:r>
      <w:r w:rsidR="3EDEBC7C" w:rsidRPr="36D3887E">
        <w:rPr>
          <w:rFonts w:ascii="Calibri" w:hAnsi="Calibri" w:cs="Calibri"/>
          <w:sz w:val="22"/>
          <w:szCs w:val="22"/>
        </w:rPr>
        <w:t>ether</w:t>
      </w:r>
      <w:r w:rsidR="7CE9B484" w:rsidRPr="36D3887E">
        <w:rPr>
          <w:rFonts w:ascii="Calibri" w:hAnsi="Calibri" w:cs="Calibri"/>
          <w:sz w:val="22"/>
          <w:szCs w:val="22"/>
        </w:rPr>
        <w:t xml:space="preserve"> these strateg</w:t>
      </w:r>
      <w:r w:rsidR="12E1911C" w:rsidRPr="36D3887E">
        <w:rPr>
          <w:rFonts w:ascii="Calibri" w:hAnsi="Calibri" w:cs="Calibri"/>
          <w:sz w:val="22"/>
          <w:szCs w:val="22"/>
        </w:rPr>
        <w:t xml:space="preserve">ies </w:t>
      </w:r>
      <w:r w:rsidR="7CE9B484" w:rsidRPr="36D3887E">
        <w:rPr>
          <w:rFonts w:ascii="Calibri" w:hAnsi="Calibri" w:cs="Calibri"/>
          <w:sz w:val="22"/>
          <w:szCs w:val="22"/>
        </w:rPr>
        <w:t>are adequate.</w:t>
      </w:r>
      <w:r w:rsidRPr="36D3887E">
        <w:rPr>
          <w:rFonts w:ascii="Calibri" w:hAnsi="Calibri" w:cs="Calibri"/>
          <w:sz w:val="22"/>
          <w:szCs w:val="22"/>
        </w:rPr>
        <w:t xml:space="preserve"> </w:t>
      </w:r>
    </w:p>
    <w:p w14:paraId="3705AF50" w14:textId="77777777" w:rsidR="00DB0627" w:rsidRPr="00DD0B92" w:rsidRDefault="00DB0627" w:rsidP="36D3887E">
      <w:pPr>
        <w:pStyle w:val="Default"/>
        <w:ind w:left="630"/>
        <w:rPr>
          <w:rFonts w:ascii="Calibri" w:hAnsi="Calibri" w:cs="Calibri"/>
          <w:sz w:val="22"/>
          <w:szCs w:val="22"/>
        </w:rPr>
      </w:pPr>
    </w:p>
    <w:p w14:paraId="19A4E64F" w14:textId="1E799CFC" w:rsidR="00A15D93" w:rsidRPr="00EE4A50" w:rsidRDefault="2737E344" w:rsidP="36D3887E">
      <w:pPr>
        <w:pStyle w:val="Default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 xml:space="preserve">When some or </w:t>
      </w:r>
      <w:r w:rsidR="796567BF" w:rsidRPr="36D3887E">
        <w:rPr>
          <w:rFonts w:ascii="Calibri" w:hAnsi="Calibri" w:cs="Calibri"/>
          <w:sz w:val="22"/>
          <w:szCs w:val="22"/>
        </w:rPr>
        <w:t>all</w:t>
      </w:r>
      <w:r w:rsidRPr="36D3887E">
        <w:rPr>
          <w:rFonts w:ascii="Calibri" w:hAnsi="Calibri" w:cs="Calibri"/>
          <w:sz w:val="22"/>
          <w:szCs w:val="22"/>
        </w:rPr>
        <w:t xml:space="preserve"> the subjects are likely to be vulnerable to coer</w:t>
      </w:r>
      <w:r w:rsidR="6F8A01BF" w:rsidRPr="36D3887E">
        <w:rPr>
          <w:rFonts w:ascii="Calibri" w:hAnsi="Calibri" w:cs="Calibri"/>
          <w:sz w:val="22"/>
          <w:szCs w:val="22"/>
        </w:rPr>
        <w:t>c</w:t>
      </w:r>
      <w:r w:rsidRPr="36D3887E">
        <w:rPr>
          <w:rFonts w:ascii="Calibri" w:hAnsi="Calibri" w:cs="Calibri"/>
          <w:sz w:val="22"/>
          <w:szCs w:val="22"/>
        </w:rPr>
        <w:t>ion or undue influence</w:t>
      </w:r>
      <w:r w:rsidR="00224A03">
        <w:rPr>
          <w:rFonts w:ascii="Calibri" w:hAnsi="Calibri" w:cs="Calibri"/>
          <w:sz w:val="22"/>
          <w:szCs w:val="22"/>
        </w:rPr>
        <w:t xml:space="preserve"> (i.e., </w:t>
      </w:r>
      <w:r w:rsidR="00136B27">
        <w:rPr>
          <w:rFonts w:ascii="Calibri" w:hAnsi="Calibri" w:cs="Calibri"/>
          <w:sz w:val="22"/>
          <w:szCs w:val="22"/>
        </w:rPr>
        <w:t>c</w:t>
      </w:r>
      <w:r w:rsidRPr="36D3887E">
        <w:rPr>
          <w:rFonts w:ascii="Calibri" w:hAnsi="Calibri" w:cs="Calibri"/>
          <w:sz w:val="22"/>
          <w:szCs w:val="22"/>
        </w:rPr>
        <w:t>hildren, prisoners, individuals with impaired decision-making capacity, economically or educationally disadvantaged persons</w:t>
      </w:r>
      <w:r w:rsidR="00224A03">
        <w:rPr>
          <w:rFonts w:ascii="Calibri" w:hAnsi="Calibri" w:cs="Calibri"/>
          <w:sz w:val="22"/>
          <w:szCs w:val="22"/>
        </w:rPr>
        <w:t>)</w:t>
      </w:r>
      <w:r w:rsidR="00275D91">
        <w:rPr>
          <w:rFonts w:ascii="Calibri" w:hAnsi="Calibri" w:cs="Calibri"/>
          <w:sz w:val="22"/>
          <w:szCs w:val="22"/>
        </w:rPr>
        <w:t xml:space="preserve"> </w:t>
      </w:r>
      <w:r w:rsidR="00224A03">
        <w:rPr>
          <w:rFonts w:ascii="Calibri" w:hAnsi="Calibri" w:cs="Calibri"/>
          <w:sz w:val="22"/>
          <w:szCs w:val="22"/>
        </w:rPr>
        <w:t>describe the</w:t>
      </w:r>
      <w:r w:rsidRPr="36D3887E">
        <w:rPr>
          <w:rFonts w:ascii="Calibri" w:hAnsi="Calibri" w:cs="Calibri"/>
          <w:sz w:val="22"/>
          <w:szCs w:val="22"/>
        </w:rPr>
        <w:t xml:space="preserve"> additional safeguard</w:t>
      </w:r>
      <w:r w:rsidR="4BB7420C" w:rsidRPr="36D3887E">
        <w:rPr>
          <w:rFonts w:ascii="Calibri" w:hAnsi="Calibri" w:cs="Calibri"/>
          <w:sz w:val="22"/>
          <w:szCs w:val="22"/>
        </w:rPr>
        <w:t>s</w:t>
      </w:r>
      <w:r w:rsidRPr="36D3887E">
        <w:rPr>
          <w:rFonts w:ascii="Calibri" w:hAnsi="Calibri" w:cs="Calibri"/>
          <w:sz w:val="22"/>
          <w:szCs w:val="22"/>
        </w:rPr>
        <w:t xml:space="preserve"> </w:t>
      </w:r>
      <w:r w:rsidR="00224A03">
        <w:rPr>
          <w:rFonts w:ascii="Calibri" w:hAnsi="Calibri" w:cs="Calibri"/>
          <w:sz w:val="22"/>
          <w:szCs w:val="22"/>
        </w:rPr>
        <w:t xml:space="preserve">that </w:t>
      </w:r>
      <w:r w:rsidRPr="36D3887E">
        <w:rPr>
          <w:rFonts w:ascii="Calibri" w:hAnsi="Calibri" w:cs="Calibri"/>
          <w:sz w:val="22"/>
          <w:szCs w:val="22"/>
        </w:rPr>
        <w:t>have been included in the study to protect the rights and welfare of these subjects.</w:t>
      </w:r>
      <w:r w:rsidR="13EAC721" w:rsidRPr="36D3887E">
        <w:rPr>
          <w:rFonts w:ascii="Calibri" w:hAnsi="Calibri" w:cs="Calibri"/>
          <w:sz w:val="22"/>
          <w:szCs w:val="22"/>
        </w:rPr>
        <w:t xml:space="preserve"> (Sections A.2, A.2.A, B.4, D.1)</w:t>
      </w:r>
    </w:p>
    <w:p w14:paraId="168664A5" w14:textId="0B1019B2" w:rsidR="00A15D93" w:rsidRDefault="7C08ACE7" w:rsidP="00407F9D">
      <w:pPr>
        <w:pStyle w:val="Default"/>
        <w:numPr>
          <w:ilvl w:val="1"/>
          <w:numId w:val="16"/>
        </w:numPr>
        <w:ind w:left="108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>State what vulnerable population(s) is/are included.</w:t>
      </w:r>
    </w:p>
    <w:p w14:paraId="4DB7A795" w14:textId="548F09D4" w:rsidR="00A15D93" w:rsidRDefault="48E919BF" w:rsidP="00407F9D">
      <w:pPr>
        <w:pStyle w:val="Default"/>
        <w:numPr>
          <w:ilvl w:val="1"/>
          <w:numId w:val="16"/>
        </w:numPr>
        <w:ind w:left="108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lastRenderedPageBreak/>
        <w:t xml:space="preserve">State </w:t>
      </w:r>
      <w:r w:rsidR="1909569F" w:rsidRPr="36D3887E">
        <w:rPr>
          <w:rFonts w:ascii="Calibri" w:hAnsi="Calibri" w:cs="Calibri"/>
          <w:sz w:val="22"/>
          <w:szCs w:val="22"/>
        </w:rPr>
        <w:t xml:space="preserve">whether </w:t>
      </w:r>
      <w:r w:rsidRPr="36D3887E">
        <w:rPr>
          <w:rFonts w:ascii="Calibri" w:hAnsi="Calibri" w:cs="Calibri"/>
          <w:sz w:val="22"/>
          <w:szCs w:val="22"/>
        </w:rPr>
        <w:t xml:space="preserve">the </w:t>
      </w:r>
      <w:r w:rsidR="7105855A" w:rsidRPr="36D3887E">
        <w:rPr>
          <w:rFonts w:ascii="Calibri" w:hAnsi="Calibri" w:cs="Calibri"/>
          <w:sz w:val="22"/>
          <w:szCs w:val="22"/>
        </w:rPr>
        <w:t xml:space="preserve">specific study </w:t>
      </w:r>
      <w:r w:rsidRPr="36D3887E">
        <w:rPr>
          <w:rFonts w:ascii="Calibri" w:hAnsi="Calibri" w:cs="Calibri"/>
          <w:sz w:val="22"/>
          <w:szCs w:val="22"/>
        </w:rPr>
        <w:t>risk</w:t>
      </w:r>
      <w:r w:rsidR="34A1D2CB" w:rsidRPr="36D3887E">
        <w:rPr>
          <w:rFonts w:ascii="Calibri" w:hAnsi="Calibri" w:cs="Calibri"/>
          <w:sz w:val="22"/>
          <w:szCs w:val="22"/>
        </w:rPr>
        <w:t xml:space="preserve">s and overall </w:t>
      </w:r>
      <w:r w:rsidR="7F539048" w:rsidRPr="36D3887E">
        <w:rPr>
          <w:rFonts w:ascii="Calibri" w:hAnsi="Calibri" w:cs="Calibri"/>
          <w:sz w:val="22"/>
          <w:szCs w:val="22"/>
        </w:rPr>
        <w:t xml:space="preserve">study </w:t>
      </w:r>
      <w:r w:rsidR="34A1D2CB" w:rsidRPr="36D3887E">
        <w:rPr>
          <w:rFonts w:ascii="Calibri" w:hAnsi="Calibri" w:cs="Calibri"/>
          <w:sz w:val="22"/>
          <w:szCs w:val="22"/>
        </w:rPr>
        <w:t>risk</w:t>
      </w:r>
      <w:r w:rsidRPr="36D3887E">
        <w:rPr>
          <w:rFonts w:ascii="Calibri" w:hAnsi="Calibri" w:cs="Calibri"/>
          <w:sz w:val="22"/>
          <w:szCs w:val="22"/>
        </w:rPr>
        <w:t xml:space="preserve"> level </w:t>
      </w:r>
      <w:r w:rsidR="7C805B48" w:rsidRPr="36D3887E">
        <w:rPr>
          <w:rFonts w:ascii="Calibri" w:hAnsi="Calibri" w:cs="Calibri"/>
          <w:sz w:val="22"/>
          <w:szCs w:val="22"/>
        </w:rPr>
        <w:t xml:space="preserve">are </w:t>
      </w:r>
      <w:r w:rsidR="0F675D2C" w:rsidRPr="36D3887E">
        <w:rPr>
          <w:rFonts w:ascii="Calibri" w:hAnsi="Calibri" w:cs="Calibri"/>
          <w:sz w:val="22"/>
          <w:szCs w:val="22"/>
        </w:rPr>
        <w:t xml:space="preserve">different </w:t>
      </w:r>
      <w:r w:rsidR="6F8A01BF" w:rsidRPr="36D3887E">
        <w:rPr>
          <w:rFonts w:ascii="Calibri" w:hAnsi="Calibri" w:cs="Calibri"/>
          <w:sz w:val="22"/>
          <w:szCs w:val="22"/>
        </w:rPr>
        <w:t xml:space="preserve">for </w:t>
      </w:r>
      <w:r w:rsidR="5AC49271" w:rsidRPr="36D3887E">
        <w:rPr>
          <w:rFonts w:ascii="Calibri" w:hAnsi="Calibri" w:cs="Calibri"/>
          <w:sz w:val="22"/>
          <w:szCs w:val="22"/>
        </w:rPr>
        <w:t>vulnerable participants</w:t>
      </w:r>
      <w:r w:rsidR="0DB76BDF" w:rsidRPr="36D3887E">
        <w:rPr>
          <w:rFonts w:ascii="Calibri" w:hAnsi="Calibri" w:cs="Calibri"/>
          <w:sz w:val="22"/>
          <w:szCs w:val="22"/>
        </w:rPr>
        <w:t xml:space="preserve"> </w:t>
      </w:r>
      <w:r w:rsidR="3CE72E2B" w:rsidRPr="36D3887E">
        <w:rPr>
          <w:rFonts w:ascii="Calibri" w:hAnsi="Calibri" w:cs="Calibri"/>
          <w:sz w:val="22"/>
          <w:szCs w:val="22"/>
        </w:rPr>
        <w:t xml:space="preserve">and, if so, why.  </w:t>
      </w:r>
    </w:p>
    <w:p w14:paraId="1175CB71" w14:textId="67DB4159" w:rsidR="00590E02" w:rsidRDefault="5DEA162C" w:rsidP="00407F9D">
      <w:pPr>
        <w:pStyle w:val="Default"/>
        <w:numPr>
          <w:ilvl w:val="1"/>
          <w:numId w:val="16"/>
        </w:numPr>
        <w:ind w:left="108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 xml:space="preserve">State the additional safeguards employed in the study </w:t>
      </w:r>
      <w:r w:rsidR="238BB59D" w:rsidRPr="36D3887E">
        <w:rPr>
          <w:rFonts w:ascii="Calibri" w:hAnsi="Calibri" w:cs="Calibri"/>
          <w:sz w:val="22"/>
          <w:szCs w:val="22"/>
        </w:rPr>
        <w:t>to protect their rights and welfare.</w:t>
      </w:r>
    </w:p>
    <w:p w14:paraId="0B1400D1" w14:textId="274BF116" w:rsidR="004E3F2C" w:rsidRPr="00A15D93" w:rsidRDefault="0A536B07" w:rsidP="00407F9D">
      <w:pPr>
        <w:pStyle w:val="Default"/>
        <w:numPr>
          <w:ilvl w:val="1"/>
          <w:numId w:val="16"/>
        </w:numPr>
        <w:ind w:left="108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>Provide the regulatory determination</w:t>
      </w:r>
      <w:r w:rsidR="351F599F" w:rsidRPr="36D3887E">
        <w:rPr>
          <w:rFonts w:ascii="Calibri" w:hAnsi="Calibri" w:cs="Calibri"/>
          <w:sz w:val="22"/>
          <w:szCs w:val="22"/>
        </w:rPr>
        <w:t xml:space="preserve"> for the inclusion of the vulnerable population(s) based on the risks and benefits of the study activities and their participation</w:t>
      </w:r>
      <w:r w:rsidR="09288AE9" w:rsidRPr="36D3887E">
        <w:rPr>
          <w:rFonts w:ascii="Calibri" w:hAnsi="Calibri" w:cs="Calibri"/>
          <w:sz w:val="22"/>
          <w:szCs w:val="22"/>
        </w:rPr>
        <w:t xml:space="preserve"> (e.g.</w:t>
      </w:r>
      <w:r w:rsidR="5C0EC532" w:rsidRPr="36D3887E">
        <w:rPr>
          <w:rFonts w:ascii="Calibri" w:hAnsi="Calibri" w:cs="Calibri"/>
          <w:sz w:val="22"/>
          <w:szCs w:val="22"/>
        </w:rPr>
        <w:t>, 45 CFR 46.</w:t>
      </w:r>
      <w:r w:rsidR="09288AE9" w:rsidRPr="36D3887E">
        <w:rPr>
          <w:rFonts w:ascii="Calibri" w:hAnsi="Calibri" w:cs="Calibri"/>
          <w:sz w:val="22"/>
          <w:szCs w:val="22"/>
        </w:rPr>
        <w:t>404, 5, 6, or 7</w:t>
      </w:r>
      <w:r w:rsidR="6F601AFB" w:rsidRPr="36D3887E">
        <w:rPr>
          <w:rFonts w:ascii="Calibri" w:hAnsi="Calibri" w:cs="Calibri"/>
          <w:sz w:val="22"/>
          <w:szCs w:val="22"/>
        </w:rPr>
        <w:t xml:space="preserve"> for children</w:t>
      </w:r>
      <w:r w:rsidR="09288AE9" w:rsidRPr="36D3887E">
        <w:rPr>
          <w:rFonts w:ascii="Calibri" w:hAnsi="Calibri" w:cs="Calibri"/>
          <w:sz w:val="22"/>
          <w:szCs w:val="22"/>
        </w:rPr>
        <w:t>;</w:t>
      </w:r>
      <w:r w:rsidR="0015754C">
        <w:rPr>
          <w:rFonts w:ascii="Calibri" w:hAnsi="Calibri" w:cs="Calibri"/>
          <w:sz w:val="22"/>
          <w:szCs w:val="22"/>
        </w:rPr>
        <w:t xml:space="preserve"> refer to </w:t>
      </w:r>
      <w:hyperlink r:id="rId8" w:history="1">
        <w:r w:rsidR="0015754C" w:rsidRPr="00874C64">
          <w:rPr>
            <w:rStyle w:val="Hyperlink"/>
            <w:rFonts w:ascii="Calibri" w:hAnsi="Calibri" w:cs="Calibri"/>
            <w:sz w:val="22"/>
            <w:szCs w:val="22"/>
          </w:rPr>
          <w:t>OHRE SOP 1201</w:t>
        </w:r>
      </w:hyperlink>
      <w:r w:rsidR="0015754C">
        <w:rPr>
          <w:rFonts w:ascii="Calibri" w:hAnsi="Calibri" w:cs="Calibri"/>
          <w:sz w:val="22"/>
          <w:szCs w:val="22"/>
        </w:rPr>
        <w:t xml:space="preserve"> re: </w:t>
      </w:r>
      <w:r w:rsidR="0CEA4911" w:rsidRPr="36D3887E">
        <w:rPr>
          <w:rFonts w:ascii="Calibri" w:hAnsi="Calibri" w:cs="Calibri"/>
          <w:sz w:val="22"/>
          <w:szCs w:val="22"/>
        </w:rPr>
        <w:t>pregnant women</w:t>
      </w:r>
      <w:r w:rsidR="00383A1F">
        <w:rPr>
          <w:rFonts w:ascii="Calibri" w:hAnsi="Calibri" w:cs="Calibri"/>
          <w:sz w:val="22"/>
          <w:szCs w:val="22"/>
        </w:rPr>
        <w:t>, fetuses, ne</w:t>
      </w:r>
      <w:r w:rsidR="40A5182A" w:rsidRPr="36D3887E">
        <w:rPr>
          <w:rFonts w:ascii="Calibri" w:hAnsi="Calibri" w:cs="Calibri"/>
          <w:sz w:val="22"/>
          <w:szCs w:val="22"/>
        </w:rPr>
        <w:t>onates</w:t>
      </w:r>
      <w:r w:rsidR="00383A1F">
        <w:rPr>
          <w:rFonts w:ascii="Calibri" w:hAnsi="Calibri" w:cs="Calibri"/>
          <w:sz w:val="22"/>
          <w:szCs w:val="22"/>
        </w:rPr>
        <w:t>; prisoners</w:t>
      </w:r>
      <w:r w:rsidR="40A5182A" w:rsidRPr="36D3887E">
        <w:rPr>
          <w:rFonts w:ascii="Calibri" w:hAnsi="Calibri" w:cs="Calibri"/>
          <w:sz w:val="22"/>
          <w:szCs w:val="22"/>
        </w:rPr>
        <w:t>).</w:t>
      </w:r>
    </w:p>
    <w:p w14:paraId="3E8ABF98" w14:textId="29D21CD4" w:rsidR="000D2E80" w:rsidRPr="00DD0B92" w:rsidRDefault="000D2E80" w:rsidP="36D3887E">
      <w:pPr>
        <w:tabs>
          <w:tab w:val="left" w:pos="720"/>
        </w:tabs>
        <w:ind w:firstLine="720"/>
        <w:rPr>
          <w:rFonts w:ascii="Calibri" w:hAnsi="Calibri" w:cs="Calibri"/>
          <w:sz w:val="22"/>
          <w:szCs w:val="22"/>
        </w:rPr>
      </w:pPr>
    </w:p>
    <w:p w14:paraId="255F04C0" w14:textId="0F1CAC4C" w:rsidR="007A7E2C" w:rsidRPr="006A6821" w:rsidRDefault="040888D5" w:rsidP="36D3887E">
      <w:pPr>
        <w:autoSpaceDE/>
        <w:autoSpaceDN/>
        <w:adjustRightInd/>
        <w:rPr>
          <w:rFonts w:ascii="Calibri" w:hAnsi="Calibri" w:cs="Calibri"/>
          <w:color w:val="2B2B2B"/>
          <w:sz w:val="22"/>
          <w:szCs w:val="22"/>
        </w:rPr>
      </w:pPr>
      <w:r w:rsidRPr="36D3887E">
        <w:rPr>
          <w:rFonts w:ascii="Calibri" w:hAnsi="Calibri" w:cs="Calibri"/>
          <w:b/>
          <w:bCs/>
          <w:color w:val="2B2B2B"/>
          <w:sz w:val="22"/>
          <w:szCs w:val="22"/>
        </w:rPr>
        <w:t xml:space="preserve">Investigational </w:t>
      </w:r>
      <w:r w:rsidRPr="006A6821">
        <w:rPr>
          <w:rFonts w:ascii="Calibri" w:hAnsi="Calibri" w:cs="Calibri"/>
          <w:b/>
          <w:bCs/>
          <w:color w:val="2B2B2B"/>
          <w:sz w:val="22"/>
          <w:szCs w:val="22"/>
        </w:rPr>
        <w:t>Device</w:t>
      </w:r>
      <w:r w:rsidR="42E053A1" w:rsidRPr="006A6821">
        <w:rPr>
          <w:rFonts w:ascii="Calibri" w:hAnsi="Calibri" w:cs="Calibri"/>
          <w:b/>
          <w:bCs/>
          <w:color w:val="2B2B2B"/>
          <w:sz w:val="22"/>
          <w:szCs w:val="22"/>
        </w:rPr>
        <w:t>s</w:t>
      </w:r>
      <w:r w:rsidR="5D2CEF33" w:rsidRPr="006A6821">
        <w:rPr>
          <w:rFonts w:ascii="Calibri" w:hAnsi="Calibri" w:cs="Calibri"/>
          <w:b/>
          <w:bCs/>
          <w:color w:val="2B2B2B"/>
          <w:sz w:val="22"/>
          <w:szCs w:val="22"/>
        </w:rPr>
        <w:t xml:space="preserve"> (</w:t>
      </w:r>
      <w:r w:rsidR="00224A03" w:rsidRPr="006A6821">
        <w:rPr>
          <w:rFonts w:ascii="Calibri" w:hAnsi="Calibri" w:cs="Calibri"/>
          <w:b/>
          <w:bCs/>
          <w:color w:val="2B2B2B"/>
          <w:sz w:val="22"/>
          <w:szCs w:val="22"/>
        </w:rPr>
        <w:t xml:space="preserve">IDE; </w:t>
      </w:r>
      <w:r w:rsidR="5D2CEF33" w:rsidRPr="006A6821">
        <w:rPr>
          <w:rFonts w:ascii="Calibri" w:hAnsi="Calibri" w:cs="Calibri"/>
          <w:b/>
          <w:bCs/>
          <w:color w:val="2B2B2B"/>
          <w:sz w:val="22"/>
          <w:szCs w:val="22"/>
        </w:rPr>
        <w:t>Section A.4.A.5)</w:t>
      </w:r>
      <w:r w:rsidRPr="006A6821">
        <w:rPr>
          <w:rFonts w:ascii="Calibri" w:hAnsi="Calibri" w:cs="Calibri"/>
          <w:b/>
          <w:bCs/>
          <w:color w:val="2B2B2B"/>
          <w:sz w:val="22"/>
          <w:szCs w:val="22"/>
        </w:rPr>
        <w:t xml:space="preserve">: </w:t>
      </w:r>
      <w:r w:rsidR="29BF5DA7" w:rsidRPr="006A6821">
        <w:rPr>
          <w:rFonts w:ascii="Calibri" w:hAnsi="Calibri" w:cs="Calibri"/>
          <w:color w:val="2B2B2B"/>
          <w:sz w:val="22"/>
          <w:szCs w:val="22"/>
        </w:rPr>
        <w:t>Provide rationale for device</w:t>
      </w:r>
      <w:r w:rsidR="5D3C3A71" w:rsidRPr="006A6821">
        <w:rPr>
          <w:rFonts w:ascii="Calibri" w:hAnsi="Calibri" w:cs="Calibri"/>
          <w:color w:val="2B2B2B"/>
          <w:sz w:val="22"/>
          <w:szCs w:val="22"/>
        </w:rPr>
        <w:t>(s)</w:t>
      </w:r>
      <w:r w:rsidR="29BF5DA7" w:rsidRPr="006A6821">
        <w:rPr>
          <w:rFonts w:ascii="Calibri" w:hAnsi="Calibri" w:cs="Calibri"/>
          <w:color w:val="2B2B2B"/>
          <w:sz w:val="22"/>
          <w:szCs w:val="22"/>
        </w:rPr>
        <w:t xml:space="preserve"> risk level</w:t>
      </w:r>
      <w:r w:rsidR="5D538470" w:rsidRPr="006A6821">
        <w:rPr>
          <w:rFonts w:ascii="Calibri" w:hAnsi="Calibri" w:cs="Calibri"/>
          <w:color w:val="2B2B2B"/>
          <w:sz w:val="22"/>
          <w:szCs w:val="22"/>
        </w:rPr>
        <w:t>(s)</w:t>
      </w:r>
      <w:r w:rsidR="29BF5DA7" w:rsidRPr="006A6821">
        <w:rPr>
          <w:rFonts w:ascii="Calibri" w:hAnsi="Calibri" w:cs="Calibri"/>
          <w:color w:val="2B2B2B"/>
          <w:sz w:val="22"/>
          <w:szCs w:val="22"/>
        </w:rPr>
        <w:t xml:space="preserve"> based on the IDE Worksheet, Device Description, etc.</w:t>
      </w:r>
    </w:p>
    <w:p w14:paraId="546B2F8B" w14:textId="04F69BDB" w:rsidR="007A7E2C" w:rsidRPr="006A6821" w:rsidRDefault="66B68BDB" w:rsidP="36D3887E">
      <w:pPr>
        <w:pStyle w:val="ListParagraph"/>
        <w:numPr>
          <w:ilvl w:val="0"/>
          <w:numId w:val="5"/>
        </w:numPr>
        <w:shd w:val="clear" w:color="auto" w:fill="FFFFFF" w:themeFill="background1"/>
        <w:autoSpaceDE/>
        <w:autoSpaceDN/>
        <w:adjustRightInd/>
        <w:ind w:left="634"/>
        <w:rPr>
          <w:rFonts w:ascii="Calibri" w:hAnsi="Calibri" w:cs="Calibri"/>
          <w:color w:val="2B2B2B"/>
          <w:sz w:val="22"/>
          <w:szCs w:val="22"/>
        </w:rPr>
      </w:pPr>
      <w:r w:rsidRPr="006A6821">
        <w:rPr>
          <w:rFonts w:ascii="Calibri" w:hAnsi="Calibri" w:cs="Calibri"/>
          <w:color w:val="2B2B2B"/>
          <w:sz w:val="22"/>
          <w:szCs w:val="22"/>
        </w:rPr>
        <w:t xml:space="preserve">If </w:t>
      </w:r>
      <w:r w:rsidR="00A66E41" w:rsidRPr="006A6821">
        <w:rPr>
          <w:rFonts w:ascii="Calibri" w:hAnsi="Calibri" w:cs="Calibri"/>
          <w:color w:val="2B2B2B"/>
          <w:sz w:val="22"/>
          <w:szCs w:val="22"/>
        </w:rPr>
        <w:t>Significant Risk (</w:t>
      </w:r>
      <w:r w:rsidRPr="006A6821">
        <w:rPr>
          <w:rFonts w:ascii="Calibri" w:hAnsi="Calibri" w:cs="Calibri"/>
          <w:color w:val="2B2B2B"/>
          <w:sz w:val="22"/>
          <w:szCs w:val="22"/>
        </w:rPr>
        <w:t>SR</w:t>
      </w:r>
      <w:r w:rsidR="00A66E41" w:rsidRPr="006A6821">
        <w:rPr>
          <w:rFonts w:ascii="Calibri" w:hAnsi="Calibri" w:cs="Calibri"/>
          <w:color w:val="2B2B2B"/>
          <w:sz w:val="22"/>
          <w:szCs w:val="22"/>
        </w:rPr>
        <w:t>)</w:t>
      </w:r>
      <w:r w:rsidRPr="006A6821">
        <w:rPr>
          <w:rFonts w:ascii="Calibri" w:hAnsi="Calibri" w:cs="Calibri"/>
          <w:color w:val="2B2B2B"/>
          <w:sz w:val="22"/>
          <w:szCs w:val="22"/>
        </w:rPr>
        <w:t xml:space="preserve"> device, indicate where IDE number is documented. </w:t>
      </w:r>
      <w:r w:rsidR="402F8663" w:rsidRPr="006A6821">
        <w:rPr>
          <w:rFonts w:ascii="Calibri" w:hAnsi="Calibri" w:cs="Calibri"/>
          <w:color w:val="2B2B2B"/>
          <w:sz w:val="22"/>
          <w:szCs w:val="22"/>
        </w:rPr>
        <w:t xml:space="preserve"> </w:t>
      </w:r>
    </w:p>
    <w:p w14:paraId="48A36A1C" w14:textId="754ED066" w:rsidR="007A7E2C" w:rsidRPr="00EE4A50" w:rsidRDefault="530B8749" w:rsidP="36D3887E">
      <w:pPr>
        <w:pStyle w:val="ListParagraph"/>
        <w:numPr>
          <w:ilvl w:val="0"/>
          <w:numId w:val="5"/>
        </w:numPr>
        <w:shd w:val="clear" w:color="auto" w:fill="FFFFFF" w:themeFill="background1"/>
        <w:autoSpaceDE/>
        <w:autoSpaceDN/>
        <w:adjustRightInd/>
        <w:ind w:left="634"/>
        <w:rPr>
          <w:rFonts w:ascii="Calibri" w:hAnsi="Calibri" w:cs="Calibri"/>
          <w:color w:val="2B2B2B"/>
          <w:sz w:val="22"/>
          <w:szCs w:val="22"/>
        </w:rPr>
      </w:pPr>
      <w:r w:rsidRPr="006A6821">
        <w:rPr>
          <w:rFonts w:ascii="Calibri" w:hAnsi="Calibri" w:cs="Calibri"/>
          <w:color w:val="2B2B2B"/>
          <w:sz w:val="22"/>
          <w:szCs w:val="22"/>
        </w:rPr>
        <w:t>If</w:t>
      </w:r>
      <w:r w:rsidR="130C0280" w:rsidRPr="006A6821">
        <w:rPr>
          <w:rFonts w:ascii="Calibri" w:hAnsi="Calibri" w:cs="Calibri"/>
          <w:color w:val="2B2B2B"/>
          <w:sz w:val="22"/>
          <w:szCs w:val="22"/>
        </w:rPr>
        <w:t xml:space="preserve"> applicable, p</w:t>
      </w:r>
      <w:r w:rsidR="402F8663" w:rsidRPr="006A6821">
        <w:rPr>
          <w:rFonts w:ascii="Calibri" w:hAnsi="Calibri" w:cs="Calibri"/>
          <w:color w:val="2B2B2B"/>
          <w:sz w:val="22"/>
          <w:szCs w:val="22"/>
        </w:rPr>
        <w:t>resent the rationale</w:t>
      </w:r>
      <w:r w:rsidR="402F8663" w:rsidRPr="36D3887E">
        <w:rPr>
          <w:rFonts w:ascii="Calibri" w:hAnsi="Calibri" w:cs="Calibri"/>
          <w:color w:val="2B2B2B"/>
          <w:sz w:val="22"/>
          <w:szCs w:val="22"/>
        </w:rPr>
        <w:t xml:space="preserve"> for IDE Exemption or NSR</w:t>
      </w:r>
      <w:r w:rsidR="50B6211B" w:rsidRPr="36D3887E">
        <w:rPr>
          <w:rFonts w:ascii="Calibri" w:hAnsi="Calibri" w:cs="Calibri"/>
          <w:color w:val="2B2B2B"/>
          <w:sz w:val="22"/>
          <w:szCs w:val="22"/>
        </w:rPr>
        <w:t>.</w:t>
      </w:r>
    </w:p>
    <w:p w14:paraId="60956D18" w14:textId="77777777" w:rsidR="009973D8" w:rsidRDefault="009973D8" w:rsidP="36D3887E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18CD5F3D" w14:textId="40E2029A" w:rsidR="007A7E2C" w:rsidRDefault="040888D5" w:rsidP="36D3887E">
      <w:pPr>
        <w:pStyle w:val="Default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b/>
          <w:bCs/>
          <w:sz w:val="22"/>
          <w:szCs w:val="22"/>
        </w:rPr>
        <w:t>Investigational Drugs</w:t>
      </w:r>
      <w:r w:rsidR="749E3802" w:rsidRPr="36D3887E">
        <w:rPr>
          <w:rFonts w:ascii="Calibri" w:hAnsi="Calibri" w:cs="Calibri"/>
          <w:b/>
          <w:bCs/>
          <w:sz w:val="22"/>
          <w:szCs w:val="22"/>
        </w:rPr>
        <w:t xml:space="preserve"> (</w:t>
      </w:r>
      <w:r w:rsidR="00224A03">
        <w:rPr>
          <w:rFonts w:ascii="Calibri" w:hAnsi="Calibri" w:cs="Calibri"/>
          <w:b/>
          <w:bCs/>
          <w:sz w:val="22"/>
          <w:szCs w:val="22"/>
        </w:rPr>
        <w:t xml:space="preserve">IND; </w:t>
      </w:r>
      <w:r w:rsidR="749E3802" w:rsidRPr="36D3887E">
        <w:rPr>
          <w:rFonts w:ascii="Calibri" w:hAnsi="Calibri" w:cs="Calibri"/>
          <w:b/>
          <w:bCs/>
          <w:sz w:val="22"/>
          <w:szCs w:val="22"/>
        </w:rPr>
        <w:t>Section A.4.A.4)</w:t>
      </w:r>
      <w:r w:rsidRPr="36D3887E">
        <w:rPr>
          <w:rFonts w:ascii="Calibri" w:hAnsi="Calibri" w:cs="Calibri"/>
          <w:b/>
          <w:bCs/>
          <w:sz w:val="22"/>
          <w:szCs w:val="22"/>
        </w:rPr>
        <w:t xml:space="preserve">: </w:t>
      </w:r>
      <w:r w:rsidR="1F0FE509" w:rsidRPr="36D3887E">
        <w:rPr>
          <w:rFonts w:ascii="Calibri" w:hAnsi="Calibri" w:cs="Calibri"/>
          <w:sz w:val="22"/>
          <w:szCs w:val="22"/>
        </w:rPr>
        <w:t>Provide rationale for drug</w:t>
      </w:r>
      <w:r w:rsidR="1ECC8C0A" w:rsidRPr="36D3887E">
        <w:rPr>
          <w:rFonts w:ascii="Calibri" w:hAnsi="Calibri" w:cs="Calibri"/>
          <w:sz w:val="22"/>
          <w:szCs w:val="22"/>
        </w:rPr>
        <w:t>(s)</w:t>
      </w:r>
      <w:r w:rsidR="1F0FE509" w:rsidRPr="36D3887E">
        <w:rPr>
          <w:rFonts w:ascii="Calibri" w:hAnsi="Calibri" w:cs="Calibri"/>
          <w:sz w:val="22"/>
          <w:szCs w:val="22"/>
        </w:rPr>
        <w:t xml:space="preserve"> risk level</w:t>
      </w:r>
      <w:r w:rsidR="67219913" w:rsidRPr="36D3887E">
        <w:rPr>
          <w:rFonts w:ascii="Calibri" w:hAnsi="Calibri" w:cs="Calibri"/>
          <w:sz w:val="22"/>
          <w:szCs w:val="22"/>
        </w:rPr>
        <w:t>(s)</w:t>
      </w:r>
      <w:r w:rsidR="1F0FE509" w:rsidRPr="36D3887E">
        <w:rPr>
          <w:rFonts w:ascii="Calibri" w:hAnsi="Calibri" w:cs="Calibri"/>
          <w:sz w:val="22"/>
          <w:szCs w:val="22"/>
        </w:rPr>
        <w:t xml:space="preserve"> based on the IND Worksheet, Drug Inserts/Brochures, etc.</w:t>
      </w:r>
    </w:p>
    <w:p w14:paraId="402A82EC" w14:textId="2BF1A170" w:rsidR="007A7E2C" w:rsidRDefault="69C3B77C" w:rsidP="36D3887E">
      <w:pPr>
        <w:pStyle w:val="Default"/>
        <w:numPr>
          <w:ilvl w:val="0"/>
          <w:numId w:val="4"/>
        </w:numPr>
        <w:ind w:left="634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 xml:space="preserve">If </w:t>
      </w:r>
      <w:r w:rsidR="0E926C80" w:rsidRPr="36D3887E">
        <w:rPr>
          <w:rFonts w:ascii="Calibri" w:hAnsi="Calibri" w:cs="Calibri"/>
          <w:sz w:val="22"/>
          <w:szCs w:val="22"/>
        </w:rPr>
        <w:t>a study</w:t>
      </w:r>
      <w:r w:rsidRPr="36D3887E">
        <w:rPr>
          <w:rFonts w:ascii="Calibri" w:hAnsi="Calibri" w:cs="Calibri"/>
          <w:sz w:val="22"/>
          <w:szCs w:val="22"/>
        </w:rPr>
        <w:t xml:space="preserve"> has an IND,</w:t>
      </w:r>
      <w:r w:rsidR="59C6AA61" w:rsidRPr="36D3887E">
        <w:rPr>
          <w:rFonts w:ascii="Calibri" w:hAnsi="Calibri" w:cs="Calibri"/>
          <w:sz w:val="22"/>
          <w:szCs w:val="22"/>
        </w:rPr>
        <w:t xml:space="preserve"> </w:t>
      </w:r>
      <w:r w:rsidR="19456EFB" w:rsidRPr="36D3887E">
        <w:rPr>
          <w:rFonts w:ascii="Calibri" w:hAnsi="Calibri" w:cs="Calibri"/>
          <w:sz w:val="22"/>
          <w:szCs w:val="22"/>
        </w:rPr>
        <w:t>indicate where the IND number is documented</w:t>
      </w:r>
      <w:r w:rsidRPr="36D3887E">
        <w:rPr>
          <w:rFonts w:ascii="Calibri" w:hAnsi="Calibri" w:cs="Calibri"/>
          <w:sz w:val="22"/>
          <w:szCs w:val="22"/>
        </w:rPr>
        <w:t>.</w:t>
      </w:r>
    </w:p>
    <w:p w14:paraId="0345F58C" w14:textId="2E6D6EF8" w:rsidR="005D41AD" w:rsidRPr="00EE4A50" w:rsidRDefault="1D66CB49" w:rsidP="36D3887E">
      <w:pPr>
        <w:pStyle w:val="Default"/>
        <w:numPr>
          <w:ilvl w:val="0"/>
          <w:numId w:val="4"/>
        </w:numPr>
        <w:ind w:left="634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>Present rationale for IND Exemption</w:t>
      </w:r>
      <w:r w:rsidR="66B68BDB" w:rsidRPr="36D3887E">
        <w:rPr>
          <w:rFonts w:ascii="Calibri" w:hAnsi="Calibri" w:cs="Calibri"/>
          <w:sz w:val="22"/>
          <w:szCs w:val="22"/>
        </w:rPr>
        <w:t>, if applicable.</w:t>
      </w:r>
      <w:r w:rsidR="44DB924F" w:rsidRPr="36D3887E">
        <w:rPr>
          <w:rFonts w:ascii="Calibri" w:hAnsi="Calibri" w:cs="Calibri"/>
          <w:sz w:val="22"/>
          <w:szCs w:val="22"/>
        </w:rPr>
        <w:t xml:space="preserve"> </w:t>
      </w:r>
      <w:r w:rsidR="47A85EB9" w:rsidRPr="36D3887E">
        <w:rPr>
          <w:rFonts w:ascii="Calibri" w:hAnsi="Calibri" w:cs="Calibri"/>
          <w:sz w:val="22"/>
          <w:szCs w:val="22"/>
        </w:rPr>
        <w:t xml:space="preserve">Be sure to include </w:t>
      </w:r>
      <w:r w:rsidR="156D469E" w:rsidRPr="36D3887E">
        <w:rPr>
          <w:rFonts w:ascii="Calibri" w:hAnsi="Calibri" w:cs="Calibri"/>
          <w:sz w:val="22"/>
          <w:szCs w:val="22"/>
        </w:rPr>
        <w:t xml:space="preserve">your assessment </w:t>
      </w:r>
      <w:r w:rsidR="78BAFF59" w:rsidRPr="36D3887E">
        <w:rPr>
          <w:rFonts w:ascii="Calibri" w:hAnsi="Calibri" w:cs="Calibri"/>
          <w:sz w:val="22"/>
          <w:szCs w:val="22"/>
        </w:rPr>
        <w:t xml:space="preserve">of increased risks or decreased acceptability of risks </w:t>
      </w:r>
      <w:r w:rsidR="23D516D9" w:rsidRPr="36D3887E">
        <w:rPr>
          <w:rFonts w:ascii="Calibri" w:hAnsi="Calibri" w:cs="Calibri"/>
          <w:sz w:val="22"/>
          <w:szCs w:val="22"/>
        </w:rPr>
        <w:t xml:space="preserve">based on changes in </w:t>
      </w:r>
      <w:r w:rsidR="156D469E" w:rsidRPr="36D3887E">
        <w:rPr>
          <w:rFonts w:ascii="Calibri" w:hAnsi="Calibri" w:cs="Calibri"/>
          <w:sz w:val="22"/>
          <w:szCs w:val="22"/>
        </w:rPr>
        <w:t xml:space="preserve">route, dosage, </w:t>
      </w:r>
      <w:r w:rsidR="23D516D9" w:rsidRPr="36D3887E">
        <w:rPr>
          <w:rFonts w:ascii="Calibri" w:hAnsi="Calibri" w:cs="Calibri"/>
          <w:sz w:val="22"/>
          <w:szCs w:val="22"/>
        </w:rPr>
        <w:t xml:space="preserve">or study </w:t>
      </w:r>
      <w:r w:rsidR="156D469E" w:rsidRPr="36D3887E">
        <w:rPr>
          <w:rFonts w:ascii="Calibri" w:hAnsi="Calibri" w:cs="Calibri"/>
          <w:sz w:val="22"/>
          <w:szCs w:val="22"/>
        </w:rPr>
        <w:t>population</w:t>
      </w:r>
      <w:r w:rsidR="23D516D9" w:rsidRPr="36D3887E">
        <w:rPr>
          <w:rFonts w:ascii="Calibri" w:hAnsi="Calibri" w:cs="Calibri"/>
          <w:sz w:val="22"/>
          <w:szCs w:val="22"/>
        </w:rPr>
        <w:t>.</w:t>
      </w:r>
    </w:p>
    <w:p w14:paraId="39ED6DE7" w14:textId="77777777" w:rsidR="007A7E2C" w:rsidRDefault="007A7E2C" w:rsidP="36D3887E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6EF3F20E" w14:textId="77777777" w:rsidR="009973D8" w:rsidRDefault="575AEA56" w:rsidP="36D3887E">
      <w:pPr>
        <w:pStyle w:val="Default"/>
        <w:rPr>
          <w:rFonts w:ascii="Calibri" w:hAnsi="Calibri" w:cs="Calibri"/>
          <w:b/>
          <w:bCs/>
          <w:color w:val="2B2B2B"/>
          <w:sz w:val="22"/>
          <w:szCs w:val="22"/>
        </w:rPr>
      </w:pPr>
      <w:r w:rsidRPr="36D3887E">
        <w:rPr>
          <w:rFonts w:ascii="Calibri" w:hAnsi="Calibri" w:cs="Calibri"/>
          <w:b/>
          <w:bCs/>
          <w:color w:val="2B2B2B"/>
          <w:sz w:val="22"/>
          <w:szCs w:val="22"/>
        </w:rPr>
        <w:t>Conflict of Interest determinations</w:t>
      </w:r>
      <w:r w:rsidR="4A1C07EB" w:rsidRPr="36D3887E">
        <w:rPr>
          <w:rFonts w:ascii="Calibri" w:hAnsi="Calibri" w:cs="Calibri"/>
          <w:b/>
          <w:bCs/>
          <w:color w:val="2B2B2B"/>
          <w:sz w:val="22"/>
          <w:szCs w:val="22"/>
        </w:rPr>
        <w:t xml:space="preserve">: </w:t>
      </w:r>
    </w:p>
    <w:p w14:paraId="49569ED8" w14:textId="492813A2" w:rsidR="00AB0062" w:rsidRDefault="1A77CC64" w:rsidP="36D3887E">
      <w:pPr>
        <w:pStyle w:val="Default"/>
        <w:ind w:left="720"/>
        <w:rPr>
          <w:rFonts w:ascii="Calibri" w:hAnsi="Calibri" w:cs="Calibri"/>
          <w:color w:val="2B2B2B"/>
          <w:sz w:val="22"/>
          <w:szCs w:val="22"/>
        </w:rPr>
      </w:pPr>
      <w:r w:rsidRPr="36D3887E">
        <w:rPr>
          <w:rFonts w:ascii="Calibri" w:hAnsi="Calibri" w:cs="Calibri"/>
          <w:color w:val="2B2B2B"/>
          <w:sz w:val="22"/>
          <w:szCs w:val="22"/>
        </w:rPr>
        <w:t>S</w:t>
      </w:r>
      <w:r w:rsidR="4A1C07EB" w:rsidRPr="36D3887E">
        <w:rPr>
          <w:rFonts w:ascii="Calibri" w:hAnsi="Calibri" w:cs="Calibri"/>
          <w:color w:val="2B2B2B"/>
          <w:sz w:val="22"/>
          <w:szCs w:val="22"/>
        </w:rPr>
        <w:t>tate wh</w:t>
      </w:r>
      <w:r w:rsidR="1DB500C7" w:rsidRPr="36D3887E">
        <w:rPr>
          <w:rFonts w:ascii="Calibri" w:hAnsi="Calibri" w:cs="Calibri"/>
          <w:color w:val="2B2B2B"/>
          <w:sz w:val="22"/>
          <w:szCs w:val="22"/>
        </w:rPr>
        <w:t xml:space="preserve">at </w:t>
      </w:r>
      <w:r w:rsidR="4A1C07EB" w:rsidRPr="36D3887E">
        <w:rPr>
          <w:rFonts w:ascii="Calibri" w:hAnsi="Calibri" w:cs="Calibri"/>
          <w:color w:val="2B2B2B"/>
          <w:sz w:val="22"/>
          <w:szCs w:val="22"/>
        </w:rPr>
        <w:t>conflicts</w:t>
      </w:r>
      <w:r w:rsidR="79531669" w:rsidRPr="36D3887E">
        <w:rPr>
          <w:rFonts w:ascii="Calibri" w:hAnsi="Calibri" w:cs="Calibri"/>
          <w:color w:val="2B2B2B"/>
          <w:sz w:val="22"/>
          <w:szCs w:val="22"/>
        </w:rPr>
        <w:t>, if any,</w:t>
      </w:r>
      <w:r w:rsidR="4A1C07EB" w:rsidRPr="36D3887E">
        <w:rPr>
          <w:rFonts w:ascii="Calibri" w:hAnsi="Calibri" w:cs="Calibri"/>
          <w:color w:val="2B2B2B"/>
          <w:sz w:val="22"/>
          <w:szCs w:val="22"/>
        </w:rPr>
        <w:t xml:space="preserve"> have been identified. </w:t>
      </w:r>
    </w:p>
    <w:p w14:paraId="649E0C69" w14:textId="0AF43478" w:rsidR="00AB0062" w:rsidRDefault="2816FC71" w:rsidP="36D3887E">
      <w:pPr>
        <w:pStyle w:val="Default"/>
        <w:ind w:left="720"/>
        <w:rPr>
          <w:rFonts w:ascii="Calibri" w:hAnsi="Calibri" w:cs="Calibri"/>
          <w:color w:val="2B2B2B"/>
          <w:sz w:val="22"/>
          <w:szCs w:val="22"/>
        </w:rPr>
      </w:pPr>
      <w:r w:rsidRPr="36D3887E">
        <w:rPr>
          <w:rFonts w:ascii="Calibri" w:hAnsi="Calibri" w:cs="Calibri"/>
          <w:color w:val="2B2B2B"/>
          <w:sz w:val="22"/>
          <w:szCs w:val="22"/>
        </w:rPr>
        <w:t>C</w:t>
      </w:r>
      <w:r w:rsidR="69C3B77C" w:rsidRPr="36D3887E">
        <w:rPr>
          <w:rFonts w:ascii="Calibri" w:hAnsi="Calibri" w:cs="Calibri"/>
          <w:color w:val="2B2B2B"/>
          <w:sz w:val="22"/>
          <w:szCs w:val="22"/>
        </w:rPr>
        <w:t xml:space="preserve">onfirm </w:t>
      </w:r>
      <w:r w:rsidR="4A1C07EB" w:rsidRPr="36D3887E">
        <w:rPr>
          <w:rFonts w:ascii="Calibri" w:hAnsi="Calibri" w:cs="Calibri"/>
          <w:color w:val="2B2B2B"/>
          <w:sz w:val="22"/>
          <w:szCs w:val="22"/>
        </w:rPr>
        <w:t xml:space="preserve">acceptance of </w:t>
      </w:r>
      <w:r w:rsidR="575AEA56" w:rsidRPr="36D3887E">
        <w:rPr>
          <w:rFonts w:ascii="Calibri" w:hAnsi="Calibri" w:cs="Calibri"/>
          <w:color w:val="2B2B2B"/>
          <w:sz w:val="22"/>
          <w:szCs w:val="22"/>
        </w:rPr>
        <w:t>conflict management pla</w:t>
      </w:r>
      <w:r w:rsidR="4A1C07EB" w:rsidRPr="36D3887E">
        <w:rPr>
          <w:rFonts w:ascii="Calibri" w:hAnsi="Calibri" w:cs="Calibri"/>
          <w:color w:val="2B2B2B"/>
          <w:sz w:val="22"/>
          <w:szCs w:val="22"/>
        </w:rPr>
        <w:t>n(s)</w:t>
      </w:r>
      <w:r w:rsidR="23A6A9DA" w:rsidRPr="36D3887E">
        <w:rPr>
          <w:rFonts w:ascii="Calibri" w:hAnsi="Calibri" w:cs="Calibri"/>
          <w:color w:val="2B2B2B"/>
          <w:sz w:val="22"/>
          <w:szCs w:val="22"/>
        </w:rPr>
        <w:t xml:space="preserve"> </w:t>
      </w:r>
      <w:r w:rsidR="575AEA56" w:rsidRPr="36D3887E">
        <w:rPr>
          <w:rFonts w:ascii="Calibri" w:hAnsi="Calibri" w:cs="Calibri"/>
          <w:color w:val="2B2B2B"/>
          <w:sz w:val="22"/>
          <w:szCs w:val="22"/>
        </w:rPr>
        <w:t xml:space="preserve">or </w:t>
      </w:r>
      <w:r w:rsidR="69C3B77C" w:rsidRPr="36D3887E">
        <w:rPr>
          <w:rFonts w:ascii="Calibri" w:hAnsi="Calibri" w:cs="Calibri"/>
          <w:color w:val="2B2B2B"/>
          <w:sz w:val="22"/>
          <w:szCs w:val="22"/>
        </w:rPr>
        <w:t xml:space="preserve">provide recommendations for </w:t>
      </w:r>
      <w:r w:rsidR="575AEA56" w:rsidRPr="36D3887E">
        <w:rPr>
          <w:rFonts w:ascii="Calibri" w:hAnsi="Calibri" w:cs="Calibri"/>
          <w:color w:val="2B2B2B"/>
          <w:sz w:val="22"/>
          <w:szCs w:val="22"/>
        </w:rPr>
        <w:t>modifications to conflict management plan</w:t>
      </w:r>
      <w:r w:rsidR="69C3B77C" w:rsidRPr="36D3887E">
        <w:rPr>
          <w:rFonts w:ascii="Calibri" w:hAnsi="Calibri" w:cs="Calibri"/>
          <w:color w:val="2B2B2B"/>
          <w:sz w:val="22"/>
          <w:szCs w:val="22"/>
        </w:rPr>
        <w:t>(</w:t>
      </w:r>
      <w:r w:rsidR="575AEA56" w:rsidRPr="36D3887E">
        <w:rPr>
          <w:rFonts w:ascii="Calibri" w:hAnsi="Calibri" w:cs="Calibri"/>
          <w:color w:val="2B2B2B"/>
          <w:sz w:val="22"/>
          <w:szCs w:val="22"/>
        </w:rPr>
        <w:t>s</w:t>
      </w:r>
      <w:r w:rsidR="69C3B77C" w:rsidRPr="36D3887E">
        <w:rPr>
          <w:rFonts w:ascii="Calibri" w:hAnsi="Calibri" w:cs="Calibri"/>
          <w:color w:val="2B2B2B"/>
          <w:sz w:val="22"/>
          <w:szCs w:val="22"/>
        </w:rPr>
        <w:t>)</w:t>
      </w:r>
      <w:r w:rsidR="575AEA56" w:rsidRPr="36D3887E">
        <w:rPr>
          <w:rFonts w:ascii="Calibri" w:hAnsi="Calibri" w:cs="Calibri"/>
          <w:color w:val="2B2B2B"/>
          <w:sz w:val="22"/>
          <w:szCs w:val="22"/>
        </w:rPr>
        <w:t>.</w:t>
      </w:r>
    </w:p>
    <w:p w14:paraId="5B81623F" w14:textId="77777777" w:rsidR="00B958FC" w:rsidRDefault="00B958FC" w:rsidP="36D3887E">
      <w:pPr>
        <w:pStyle w:val="Default"/>
        <w:ind w:left="720"/>
        <w:rPr>
          <w:rFonts w:ascii="Calibri" w:hAnsi="Calibri" w:cs="Calibri"/>
          <w:color w:val="2B2B2B"/>
          <w:sz w:val="22"/>
          <w:szCs w:val="22"/>
        </w:rPr>
      </w:pPr>
    </w:p>
    <w:p w14:paraId="4BB52792" w14:textId="3F47ABCF" w:rsidR="00B958FC" w:rsidRPr="00EA1AE7" w:rsidRDefault="58E8BD88" w:rsidP="36D3887E">
      <w:pPr>
        <w:pStyle w:val="Default"/>
        <w:rPr>
          <w:rFonts w:ascii="Calibri" w:hAnsi="Calibri" w:cs="Calibri"/>
          <w:b/>
          <w:bCs/>
          <w:color w:val="2B2B2B"/>
          <w:sz w:val="22"/>
          <w:szCs w:val="22"/>
        </w:rPr>
      </w:pPr>
      <w:r w:rsidRPr="36D3887E">
        <w:rPr>
          <w:rFonts w:ascii="Calibri" w:hAnsi="Calibri" w:cs="Calibri"/>
          <w:b/>
          <w:bCs/>
          <w:color w:val="2B2B2B"/>
          <w:sz w:val="22"/>
          <w:szCs w:val="22"/>
        </w:rPr>
        <w:t>Additional Considerations for Federal Sponsors</w:t>
      </w:r>
      <w:r w:rsidR="4A666AB8" w:rsidRPr="36D3887E">
        <w:rPr>
          <w:rFonts w:ascii="Calibri" w:hAnsi="Calibri" w:cs="Calibri"/>
          <w:b/>
          <w:bCs/>
          <w:color w:val="2B2B2B"/>
          <w:sz w:val="22"/>
          <w:szCs w:val="22"/>
        </w:rPr>
        <w:t xml:space="preserve"> </w:t>
      </w:r>
      <w:r w:rsidR="4A666AB8" w:rsidRPr="006A6821">
        <w:rPr>
          <w:rFonts w:ascii="Calibri" w:hAnsi="Calibri" w:cs="Calibri"/>
          <w:color w:val="2B2B2B"/>
          <w:sz w:val="22"/>
          <w:szCs w:val="22"/>
        </w:rPr>
        <w:t>(</w:t>
      </w:r>
      <w:r w:rsidR="007045B1" w:rsidRPr="006A6821">
        <w:rPr>
          <w:rFonts w:ascii="Calibri" w:hAnsi="Calibri" w:cs="Calibri"/>
          <w:color w:val="2B2B2B"/>
          <w:sz w:val="22"/>
          <w:szCs w:val="22"/>
        </w:rPr>
        <w:t xml:space="preserve">Complete </w:t>
      </w:r>
      <w:r w:rsidR="4A666AB8" w:rsidRPr="006A6821">
        <w:rPr>
          <w:rFonts w:ascii="Calibri" w:hAnsi="Calibri" w:cs="Calibri"/>
          <w:color w:val="2B2B2B"/>
          <w:sz w:val="22"/>
          <w:szCs w:val="22"/>
        </w:rPr>
        <w:t>Additional Considerations checklist</w:t>
      </w:r>
      <w:r w:rsidR="007045B1" w:rsidRPr="006A6821">
        <w:rPr>
          <w:rFonts w:ascii="Calibri" w:hAnsi="Calibri" w:cs="Calibri"/>
          <w:color w:val="2B2B2B"/>
          <w:sz w:val="22"/>
          <w:szCs w:val="22"/>
        </w:rPr>
        <w:t>s as</w:t>
      </w:r>
      <w:r w:rsidR="00CF0EC1" w:rsidRPr="006A6821">
        <w:rPr>
          <w:rFonts w:ascii="Calibri" w:hAnsi="Calibri" w:cs="Calibri"/>
          <w:color w:val="2B2B2B"/>
          <w:sz w:val="22"/>
          <w:szCs w:val="22"/>
        </w:rPr>
        <w:t xml:space="preserve"> needed; checklists available in IRBIS alongside </w:t>
      </w:r>
      <w:r w:rsidR="00981271" w:rsidRPr="006A6821">
        <w:rPr>
          <w:rFonts w:ascii="Calibri" w:hAnsi="Calibri" w:cs="Calibri"/>
          <w:color w:val="2B2B2B"/>
          <w:sz w:val="22"/>
          <w:szCs w:val="22"/>
        </w:rPr>
        <w:t xml:space="preserve">the Committee Review </w:t>
      </w:r>
      <w:r w:rsidR="00DF7CF5" w:rsidRPr="006A6821">
        <w:rPr>
          <w:rFonts w:ascii="Calibri" w:hAnsi="Calibri" w:cs="Calibri"/>
          <w:color w:val="2B2B2B"/>
          <w:sz w:val="22"/>
          <w:szCs w:val="22"/>
        </w:rPr>
        <w:t>list of submissions</w:t>
      </w:r>
      <w:r w:rsidR="00981271" w:rsidRPr="006A6821">
        <w:rPr>
          <w:rFonts w:ascii="Calibri" w:hAnsi="Calibri" w:cs="Calibri"/>
          <w:color w:val="2B2B2B"/>
          <w:sz w:val="22"/>
          <w:szCs w:val="22"/>
        </w:rPr>
        <w:t>)</w:t>
      </w:r>
    </w:p>
    <w:p w14:paraId="17475629" w14:textId="1A790D8B" w:rsidR="00210CAC" w:rsidRPr="001A044E" w:rsidRDefault="00B958FC" w:rsidP="36D3887E">
      <w:pPr>
        <w:pStyle w:val="Default"/>
        <w:rPr>
          <w:rFonts w:asciiTheme="minorHAnsi" w:hAnsiTheme="minorHAnsi" w:cstheme="minorBidi"/>
        </w:rPr>
      </w:pPr>
      <w:r>
        <w:rPr>
          <w:rFonts w:ascii="Calibri" w:hAnsi="Calibri" w:cs="Calibri"/>
          <w:color w:val="2B2B2B"/>
          <w:sz w:val="22"/>
          <w:szCs w:val="22"/>
        </w:rPr>
        <w:tab/>
      </w:r>
      <w:r w:rsidR="58E8BD88" w:rsidRPr="2C30E4AE">
        <w:rPr>
          <w:rFonts w:asciiTheme="minorHAnsi" w:hAnsiTheme="minorHAnsi" w:cstheme="minorBidi"/>
        </w:rPr>
        <w:t xml:space="preserve">DoD, </w:t>
      </w:r>
      <w:proofErr w:type="spellStart"/>
      <w:r w:rsidR="58E8BD88" w:rsidRPr="2C30E4AE">
        <w:rPr>
          <w:rFonts w:asciiTheme="minorHAnsi" w:hAnsiTheme="minorHAnsi" w:cstheme="minorBidi"/>
        </w:rPr>
        <w:t>Do</w:t>
      </w:r>
      <w:r w:rsidR="001A044E">
        <w:rPr>
          <w:rFonts w:asciiTheme="minorHAnsi" w:hAnsiTheme="minorHAnsi" w:cstheme="minorBidi"/>
        </w:rPr>
        <w:t>N</w:t>
      </w:r>
      <w:proofErr w:type="spellEnd"/>
      <w:r w:rsidR="58E8BD88" w:rsidRPr="2C30E4AE">
        <w:rPr>
          <w:rFonts w:asciiTheme="minorHAnsi" w:hAnsiTheme="minorHAnsi" w:cstheme="minorBidi"/>
        </w:rPr>
        <w:t xml:space="preserve">, </w:t>
      </w:r>
      <w:r w:rsidR="001A044E">
        <w:rPr>
          <w:rFonts w:asciiTheme="minorHAnsi" w:hAnsiTheme="minorHAnsi" w:cstheme="minorBidi"/>
        </w:rPr>
        <w:t xml:space="preserve">DoE, </w:t>
      </w:r>
      <w:proofErr w:type="spellStart"/>
      <w:r w:rsidR="58E8BD88" w:rsidRPr="2C30E4AE">
        <w:rPr>
          <w:rFonts w:asciiTheme="minorHAnsi" w:hAnsiTheme="minorHAnsi" w:cstheme="minorBidi"/>
        </w:rPr>
        <w:t>DoEd</w:t>
      </w:r>
      <w:proofErr w:type="spellEnd"/>
      <w:r w:rsidR="58E8BD88" w:rsidRPr="2C30E4AE">
        <w:rPr>
          <w:rFonts w:asciiTheme="minorHAnsi" w:hAnsiTheme="minorHAnsi" w:cstheme="minorBidi"/>
        </w:rPr>
        <w:t xml:space="preserve">, </w:t>
      </w:r>
      <w:proofErr w:type="spellStart"/>
      <w:r w:rsidR="58E8BD88" w:rsidRPr="2C30E4AE">
        <w:rPr>
          <w:rFonts w:asciiTheme="minorHAnsi" w:hAnsiTheme="minorHAnsi" w:cstheme="minorBidi"/>
        </w:rPr>
        <w:t>DoJ</w:t>
      </w:r>
      <w:proofErr w:type="spellEnd"/>
      <w:r w:rsidR="58E8BD88" w:rsidRPr="2C30E4AE">
        <w:rPr>
          <w:rFonts w:asciiTheme="minorHAnsi" w:hAnsiTheme="minorHAnsi" w:cstheme="minorBidi"/>
        </w:rPr>
        <w:t>, EPA</w:t>
      </w:r>
      <w:r w:rsidR="4A666AB8" w:rsidRPr="2C30E4AE">
        <w:rPr>
          <w:rFonts w:asciiTheme="minorHAnsi" w:hAnsiTheme="minorHAnsi" w:cstheme="minorBidi"/>
        </w:rPr>
        <w:t>; confirm all requirements</w:t>
      </w:r>
      <w:r w:rsidR="608E6340" w:rsidRPr="2C30E4AE">
        <w:rPr>
          <w:rFonts w:asciiTheme="minorHAnsi" w:hAnsiTheme="minorHAnsi" w:cstheme="minorBidi"/>
        </w:rPr>
        <w:t xml:space="preserve"> are met.</w:t>
      </w:r>
    </w:p>
    <w:p w14:paraId="7B88AA33" w14:textId="1C8E941D" w:rsidR="00B958FC" w:rsidRPr="00EE4A50" w:rsidRDefault="00B958FC" w:rsidP="36D3887E">
      <w:pPr>
        <w:pStyle w:val="Default"/>
        <w:rPr>
          <w:rFonts w:ascii="Calibri" w:hAnsi="Calibri" w:cs="Calibri"/>
          <w:color w:val="2B2B2B"/>
          <w:sz w:val="22"/>
          <w:szCs w:val="22"/>
        </w:rPr>
      </w:pPr>
    </w:p>
    <w:p w14:paraId="5718F189" w14:textId="14D5BA57" w:rsidR="003D7CBD" w:rsidRPr="00071106" w:rsidRDefault="6451519B" w:rsidP="00407F9D">
      <w:pPr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b/>
          <w:bCs/>
          <w:sz w:val="22"/>
          <w:szCs w:val="22"/>
        </w:rPr>
        <w:t xml:space="preserve">Overall Study </w:t>
      </w:r>
      <w:r w:rsidR="3479B9FB" w:rsidRPr="36D3887E">
        <w:rPr>
          <w:rFonts w:ascii="Calibri" w:hAnsi="Calibri" w:cs="Calibri"/>
          <w:b/>
          <w:bCs/>
          <w:sz w:val="22"/>
          <w:szCs w:val="22"/>
        </w:rPr>
        <w:t>Risk Level</w:t>
      </w:r>
      <w:r w:rsidR="00C8682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71ED8">
        <w:rPr>
          <w:rFonts w:ascii="Calibri" w:hAnsi="Calibri" w:cs="Calibri"/>
          <w:sz w:val="22"/>
          <w:szCs w:val="22"/>
        </w:rPr>
        <w:t>State the overall risk level for the study (</w:t>
      </w:r>
      <w:r w:rsidRPr="36D3887E">
        <w:rPr>
          <w:rFonts w:ascii="Calibri" w:hAnsi="Calibri" w:cs="Calibri"/>
          <w:sz w:val="22"/>
          <w:szCs w:val="22"/>
        </w:rPr>
        <w:t>Minimal Risk</w:t>
      </w:r>
      <w:r w:rsidR="1B5124B9" w:rsidRPr="36D3887E">
        <w:rPr>
          <w:rFonts w:ascii="Calibri" w:hAnsi="Calibri" w:cs="Calibri"/>
          <w:sz w:val="22"/>
          <w:szCs w:val="22"/>
        </w:rPr>
        <w:t xml:space="preserve"> OR </w:t>
      </w:r>
      <w:r w:rsidR="3479B9FB" w:rsidRPr="36D3887E">
        <w:rPr>
          <w:rFonts w:ascii="Calibri" w:hAnsi="Calibri" w:cs="Calibri"/>
          <w:sz w:val="22"/>
          <w:szCs w:val="22"/>
        </w:rPr>
        <w:t>G</w:t>
      </w:r>
      <w:r w:rsidR="00E62633">
        <w:rPr>
          <w:rFonts w:ascii="Calibri" w:hAnsi="Calibri" w:cs="Calibri"/>
          <w:sz w:val="22"/>
          <w:szCs w:val="22"/>
        </w:rPr>
        <w:t>TMR</w:t>
      </w:r>
      <w:r w:rsidR="00E71ED8">
        <w:rPr>
          <w:rFonts w:ascii="Calibri" w:hAnsi="Calibri" w:cs="Calibri"/>
          <w:sz w:val="22"/>
          <w:szCs w:val="22"/>
        </w:rPr>
        <w:t>)</w:t>
      </w:r>
    </w:p>
    <w:p w14:paraId="06ED3FAF" w14:textId="61977EE6" w:rsidR="003D7CBD" w:rsidRPr="00071106" w:rsidRDefault="003D7CBD" w:rsidP="36D3887E">
      <w:pPr>
        <w:pStyle w:val="Default"/>
        <w:rPr>
          <w:rFonts w:ascii="Calibri" w:hAnsi="Calibri" w:cs="Calibri"/>
          <w:sz w:val="22"/>
          <w:szCs w:val="22"/>
        </w:rPr>
      </w:pPr>
      <w:r w:rsidRPr="00071106">
        <w:rPr>
          <w:sz w:val="22"/>
          <w:szCs w:val="22"/>
        </w:rPr>
        <w:tab/>
      </w:r>
      <w:r w:rsidR="3479B9FB" w:rsidRPr="00071106">
        <w:rPr>
          <w:rFonts w:ascii="Calibri" w:hAnsi="Calibri" w:cs="Calibri"/>
          <w:sz w:val="22"/>
          <w:szCs w:val="22"/>
        </w:rPr>
        <w:t>If M</w:t>
      </w:r>
      <w:r w:rsidR="1B5124B9">
        <w:rPr>
          <w:rFonts w:ascii="Calibri" w:hAnsi="Calibri" w:cs="Calibri"/>
          <w:sz w:val="22"/>
          <w:szCs w:val="22"/>
        </w:rPr>
        <w:t xml:space="preserve">inimal </w:t>
      </w:r>
      <w:r w:rsidR="3479B9FB" w:rsidRPr="00071106">
        <w:rPr>
          <w:rFonts w:ascii="Calibri" w:hAnsi="Calibri" w:cs="Calibri"/>
          <w:sz w:val="22"/>
          <w:szCs w:val="22"/>
        </w:rPr>
        <w:t>R</w:t>
      </w:r>
      <w:r w:rsidR="1B5124B9">
        <w:rPr>
          <w:rFonts w:ascii="Calibri" w:hAnsi="Calibri" w:cs="Calibri"/>
          <w:sz w:val="22"/>
          <w:szCs w:val="22"/>
        </w:rPr>
        <w:t>isk</w:t>
      </w:r>
      <w:r w:rsidR="3479B9FB" w:rsidRPr="00071106">
        <w:rPr>
          <w:rFonts w:ascii="Calibri" w:hAnsi="Calibri" w:cs="Calibri"/>
          <w:sz w:val="22"/>
          <w:szCs w:val="22"/>
        </w:rPr>
        <w:t xml:space="preserve">, </w:t>
      </w:r>
      <w:r w:rsidR="69C3B77C">
        <w:rPr>
          <w:rFonts w:ascii="Calibri" w:hAnsi="Calibri" w:cs="Calibri"/>
          <w:sz w:val="22"/>
          <w:szCs w:val="22"/>
        </w:rPr>
        <w:t>identify the applicable</w:t>
      </w:r>
      <w:r w:rsidR="69C3B77C" w:rsidRPr="00071106">
        <w:rPr>
          <w:rFonts w:ascii="Calibri" w:hAnsi="Calibri" w:cs="Calibri"/>
          <w:sz w:val="22"/>
          <w:szCs w:val="22"/>
        </w:rPr>
        <w:t xml:space="preserve"> </w:t>
      </w:r>
      <w:r w:rsidR="3479B9FB" w:rsidRPr="00071106">
        <w:rPr>
          <w:rFonts w:ascii="Calibri" w:hAnsi="Calibri" w:cs="Calibri"/>
          <w:sz w:val="22"/>
          <w:szCs w:val="22"/>
        </w:rPr>
        <w:t>expedited categor</w:t>
      </w:r>
      <w:r w:rsidR="600D4257" w:rsidRPr="00071106">
        <w:rPr>
          <w:rFonts w:ascii="Calibri" w:hAnsi="Calibri" w:cs="Calibri"/>
          <w:sz w:val="22"/>
          <w:szCs w:val="22"/>
        </w:rPr>
        <w:t>y</w:t>
      </w:r>
      <w:r w:rsidR="7FE7B08D" w:rsidRPr="00071106">
        <w:rPr>
          <w:rFonts w:ascii="Calibri" w:hAnsi="Calibri" w:cs="Calibri"/>
          <w:sz w:val="22"/>
          <w:szCs w:val="22"/>
        </w:rPr>
        <w:t xml:space="preserve"> for each study procedure</w:t>
      </w:r>
      <w:r w:rsidR="3479B9FB" w:rsidRPr="00071106">
        <w:rPr>
          <w:rFonts w:ascii="Calibri" w:hAnsi="Calibri" w:cs="Calibri"/>
          <w:sz w:val="22"/>
          <w:szCs w:val="22"/>
        </w:rPr>
        <w:t>:</w:t>
      </w:r>
    </w:p>
    <w:p w14:paraId="56B0C81B" w14:textId="430C19DB" w:rsidR="003D7CBD" w:rsidRPr="00071106" w:rsidRDefault="3479B9FB" w:rsidP="36D3887E">
      <w:pPr>
        <w:pStyle w:val="Default"/>
        <w:ind w:left="720" w:firstLine="72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 xml:space="preserve">Category 1: </w:t>
      </w:r>
      <w:r w:rsidR="7D990D77" w:rsidRPr="36D3887E">
        <w:rPr>
          <w:rFonts w:ascii="Calibri" w:hAnsi="Calibri" w:cs="Calibri"/>
          <w:sz w:val="22"/>
          <w:szCs w:val="22"/>
        </w:rPr>
        <w:t>clinical study involving drugs or devices</w:t>
      </w:r>
    </w:p>
    <w:p w14:paraId="28BAC308" w14:textId="4248B4A2" w:rsidR="00B668F6" w:rsidRDefault="3479B9FB" w:rsidP="36D3887E">
      <w:pPr>
        <w:pStyle w:val="Default"/>
        <w:ind w:left="720" w:firstLine="72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>Category 2</w:t>
      </w:r>
      <w:r w:rsidR="7EEB809B" w:rsidRPr="36D3887E">
        <w:rPr>
          <w:rFonts w:ascii="Calibri" w:hAnsi="Calibri" w:cs="Calibri"/>
          <w:sz w:val="22"/>
          <w:szCs w:val="22"/>
        </w:rPr>
        <w:t>:</w:t>
      </w:r>
      <w:r w:rsidR="7D990D77" w:rsidRPr="36D3887E">
        <w:rPr>
          <w:rFonts w:ascii="Calibri" w:hAnsi="Calibri" w:cs="Calibri"/>
          <w:sz w:val="22"/>
          <w:szCs w:val="22"/>
        </w:rPr>
        <w:t xml:space="preserve"> blood </w:t>
      </w:r>
      <w:r w:rsidR="15D750FE" w:rsidRPr="36D3887E">
        <w:rPr>
          <w:rFonts w:ascii="Calibri" w:hAnsi="Calibri" w:cs="Calibri"/>
          <w:sz w:val="22"/>
          <w:szCs w:val="22"/>
        </w:rPr>
        <w:t>sampling</w:t>
      </w:r>
    </w:p>
    <w:p w14:paraId="1C037DF5" w14:textId="29E21EB0" w:rsidR="00B668F6" w:rsidRDefault="7D990D77" w:rsidP="36D3887E">
      <w:pPr>
        <w:pStyle w:val="Default"/>
        <w:ind w:left="720" w:firstLine="72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>Category 3:</w:t>
      </w:r>
      <w:r w:rsidR="15D750FE" w:rsidRPr="36D3887E">
        <w:rPr>
          <w:rFonts w:ascii="Calibri" w:hAnsi="Calibri" w:cs="Calibri"/>
          <w:sz w:val="22"/>
          <w:szCs w:val="22"/>
        </w:rPr>
        <w:t xml:space="preserve"> non-invasive </w:t>
      </w:r>
      <w:r w:rsidR="36E1E6F3" w:rsidRPr="36D3887E">
        <w:rPr>
          <w:rFonts w:ascii="Calibri" w:hAnsi="Calibri" w:cs="Calibri"/>
          <w:sz w:val="22"/>
          <w:szCs w:val="22"/>
        </w:rPr>
        <w:t>collection of biological samples</w:t>
      </w:r>
    </w:p>
    <w:p w14:paraId="0CE7FDC0" w14:textId="583F1329" w:rsidR="00B668F6" w:rsidRDefault="7D990D77" w:rsidP="36D3887E">
      <w:pPr>
        <w:pStyle w:val="Default"/>
        <w:ind w:left="720" w:firstLine="72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>Category 4:</w:t>
      </w:r>
      <w:r w:rsidR="36E1E6F3" w:rsidRPr="36D3887E">
        <w:rPr>
          <w:rFonts w:ascii="Calibri" w:hAnsi="Calibri" w:cs="Calibri"/>
          <w:sz w:val="22"/>
          <w:szCs w:val="22"/>
        </w:rPr>
        <w:t xml:space="preserve"> non-invasive </w:t>
      </w:r>
      <w:r w:rsidR="1EF83DC9" w:rsidRPr="36D3887E">
        <w:rPr>
          <w:rFonts w:ascii="Calibri" w:hAnsi="Calibri" w:cs="Calibri"/>
          <w:sz w:val="22"/>
          <w:szCs w:val="22"/>
        </w:rPr>
        <w:t>clinical procedures</w:t>
      </w:r>
    </w:p>
    <w:p w14:paraId="185766DA" w14:textId="34E8F0E3" w:rsidR="00B668F6" w:rsidRDefault="7D990D77" w:rsidP="36D3887E">
      <w:pPr>
        <w:pStyle w:val="Default"/>
        <w:ind w:left="720" w:firstLine="72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>Category 5:</w:t>
      </w:r>
      <w:r w:rsidR="1EF83DC9" w:rsidRPr="36D3887E">
        <w:rPr>
          <w:rFonts w:ascii="Calibri" w:hAnsi="Calibri" w:cs="Calibri"/>
          <w:sz w:val="22"/>
          <w:szCs w:val="22"/>
        </w:rPr>
        <w:t xml:space="preserve"> </w:t>
      </w:r>
      <w:r w:rsidR="3115E037" w:rsidRPr="36D3887E">
        <w:rPr>
          <w:rFonts w:ascii="Calibri" w:hAnsi="Calibri" w:cs="Calibri"/>
          <w:sz w:val="22"/>
          <w:szCs w:val="22"/>
        </w:rPr>
        <w:t>data and samples not collected for this research study</w:t>
      </w:r>
    </w:p>
    <w:p w14:paraId="2F81D53D" w14:textId="2E6194F0" w:rsidR="00B668F6" w:rsidRDefault="7D990D77" w:rsidP="36D3887E">
      <w:pPr>
        <w:pStyle w:val="Default"/>
        <w:ind w:left="720" w:firstLine="72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>Category 6:</w:t>
      </w:r>
      <w:r w:rsidR="1EF83DC9" w:rsidRPr="36D3887E">
        <w:rPr>
          <w:rFonts w:ascii="Calibri" w:hAnsi="Calibri" w:cs="Calibri"/>
          <w:sz w:val="22"/>
          <w:szCs w:val="22"/>
        </w:rPr>
        <w:t xml:space="preserve"> </w:t>
      </w:r>
      <w:r w:rsidR="34016D92" w:rsidRPr="36D3887E">
        <w:rPr>
          <w:rFonts w:ascii="Calibri" w:hAnsi="Calibri" w:cs="Calibri"/>
          <w:sz w:val="22"/>
          <w:szCs w:val="22"/>
        </w:rPr>
        <w:t>audio, video, and image recordings</w:t>
      </w:r>
    </w:p>
    <w:p w14:paraId="56F9A21A" w14:textId="7A468F07" w:rsidR="003D7CBD" w:rsidRPr="00071106" w:rsidRDefault="7D990D77" w:rsidP="36D3887E">
      <w:pPr>
        <w:pStyle w:val="Default"/>
        <w:ind w:left="720" w:firstLine="72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>Category 7:</w:t>
      </w:r>
      <w:r w:rsidR="34016D92" w:rsidRPr="36D3887E">
        <w:rPr>
          <w:rFonts w:ascii="Calibri" w:hAnsi="Calibri" w:cs="Calibri"/>
          <w:sz w:val="22"/>
          <w:szCs w:val="22"/>
        </w:rPr>
        <w:t xml:space="preserve"> survey, interview, questionnaire, observations</w:t>
      </w:r>
      <w:r w:rsidR="00B668F6">
        <w:tab/>
      </w:r>
    </w:p>
    <w:p w14:paraId="41CCA7AC" w14:textId="6CA0D2FE" w:rsidR="003D7CBD" w:rsidRPr="00071106" w:rsidRDefault="3479B9FB" w:rsidP="36D3887E">
      <w:pPr>
        <w:pStyle w:val="Default"/>
        <w:ind w:left="720" w:firstLine="72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>Category 9</w:t>
      </w:r>
      <w:r w:rsidR="34016D92" w:rsidRPr="36D3887E">
        <w:rPr>
          <w:rFonts w:ascii="Calibri" w:hAnsi="Calibri" w:cs="Calibri"/>
          <w:sz w:val="22"/>
          <w:szCs w:val="22"/>
        </w:rPr>
        <w:t xml:space="preserve">: </w:t>
      </w:r>
      <w:r w:rsidRPr="36D3887E">
        <w:rPr>
          <w:rFonts w:ascii="Calibri" w:hAnsi="Calibri" w:cs="Calibri"/>
          <w:sz w:val="22"/>
          <w:szCs w:val="22"/>
        </w:rPr>
        <w:t xml:space="preserve">study procedures do not fit into </w:t>
      </w:r>
      <w:r w:rsidR="458D0093" w:rsidRPr="36D3887E">
        <w:rPr>
          <w:rFonts w:ascii="Calibri" w:hAnsi="Calibri" w:cs="Calibri"/>
          <w:sz w:val="22"/>
          <w:szCs w:val="22"/>
        </w:rPr>
        <w:t>2</w:t>
      </w:r>
      <w:r w:rsidRPr="36D3887E">
        <w:rPr>
          <w:rFonts w:ascii="Calibri" w:hAnsi="Calibri" w:cs="Calibri"/>
          <w:sz w:val="22"/>
          <w:szCs w:val="22"/>
        </w:rPr>
        <w:t xml:space="preserve">-7. </w:t>
      </w:r>
    </w:p>
    <w:p w14:paraId="73DD0C8C" w14:textId="46D2F6B5" w:rsidR="00A4510D" w:rsidRDefault="00611DBB" w:rsidP="36D3887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34F3A951">
        <w:rPr>
          <w:rFonts w:ascii="Calibri" w:hAnsi="Calibri" w:cs="Calibri"/>
          <w:sz w:val="22"/>
          <w:szCs w:val="22"/>
        </w:rPr>
        <w:t>If Minimal Risk</w:t>
      </w:r>
      <w:r w:rsidR="32E2BAAE">
        <w:rPr>
          <w:rFonts w:ascii="Calibri" w:hAnsi="Calibri" w:cs="Calibri"/>
          <w:sz w:val="22"/>
          <w:szCs w:val="22"/>
        </w:rPr>
        <w:t>, identify the annual review type:</w:t>
      </w:r>
    </w:p>
    <w:p w14:paraId="25707CFE" w14:textId="6247FAD8" w:rsidR="001B527F" w:rsidRDefault="001B527F" w:rsidP="36D3887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3468EE95">
        <w:rPr>
          <w:rFonts w:ascii="Calibri" w:hAnsi="Calibri" w:cs="Calibri"/>
          <w:sz w:val="22"/>
          <w:szCs w:val="22"/>
        </w:rPr>
        <w:t>Administrative Review</w:t>
      </w:r>
      <w:r w:rsidR="22839B85">
        <w:rPr>
          <w:rFonts w:ascii="Calibri" w:hAnsi="Calibri" w:cs="Calibri"/>
          <w:sz w:val="22"/>
          <w:szCs w:val="22"/>
        </w:rPr>
        <w:t xml:space="preserve"> (standard default type).</w:t>
      </w:r>
    </w:p>
    <w:p w14:paraId="63493E5C" w14:textId="3DA5FC82" w:rsidR="003D7CBD" w:rsidRDefault="001B527F" w:rsidP="36D3887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45BB723E">
        <w:rPr>
          <w:rFonts w:ascii="Calibri" w:hAnsi="Calibri" w:cs="Calibri"/>
          <w:sz w:val="22"/>
          <w:szCs w:val="22"/>
        </w:rPr>
        <w:t xml:space="preserve">Expedited </w:t>
      </w:r>
      <w:r w:rsidR="3479B9FB" w:rsidRPr="00071106">
        <w:rPr>
          <w:rFonts w:ascii="Calibri" w:hAnsi="Calibri" w:cs="Calibri"/>
          <w:sz w:val="22"/>
          <w:szCs w:val="22"/>
        </w:rPr>
        <w:t>Continuing Review</w:t>
      </w:r>
      <w:r w:rsidR="3468EE95">
        <w:rPr>
          <w:rFonts w:ascii="Calibri" w:hAnsi="Calibri" w:cs="Calibri"/>
          <w:sz w:val="22"/>
          <w:szCs w:val="22"/>
        </w:rPr>
        <w:t>:</w:t>
      </w:r>
      <w:r w:rsidR="3479B9FB" w:rsidRPr="00071106">
        <w:rPr>
          <w:rFonts w:ascii="Calibri" w:hAnsi="Calibri" w:cs="Calibri"/>
          <w:sz w:val="22"/>
          <w:szCs w:val="22"/>
        </w:rPr>
        <w:t xml:space="preserve"> provide rationale.</w:t>
      </w:r>
    </w:p>
    <w:p w14:paraId="0BEA3733" w14:textId="3A4689C7" w:rsidR="0020609F" w:rsidRPr="00071106" w:rsidRDefault="45BB723E" w:rsidP="36D3887E">
      <w:pPr>
        <w:pStyle w:val="Default"/>
        <w:ind w:left="720" w:firstLine="72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>Continuing Review by a convened boar</w:t>
      </w:r>
      <w:r w:rsidR="3468EE95" w:rsidRPr="36D3887E">
        <w:rPr>
          <w:rFonts w:ascii="Calibri" w:hAnsi="Calibri" w:cs="Calibri"/>
          <w:sz w:val="22"/>
          <w:szCs w:val="22"/>
        </w:rPr>
        <w:t>d:</w:t>
      </w:r>
      <w:r w:rsidRPr="36D3887E">
        <w:rPr>
          <w:rFonts w:ascii="Calibri" w:hAnsi="Calibri" w:cs="Calibri"/>
          <w:sz w:val="22"/>
          <w:szCs w:val="22"/>
        </w:rPr>
        <w:t xml:space="preserve"> provide rationale.</w:t>
      </w:r>
    </w:p>
    <w:p w14:paraId="335468F5" w14:textId="454C3A16" w:rsidR="003D7CBD" w:rsidRPr="00071106" w:rsidRDefault="003D7CBD" w:rsidP="36D3887E">
      <w:pPr>
        <w:pStyle w:val="Default"/>
        <w:rPr>
          <w:rFonts w:ascii="Calibri" w:hAnsi="Calibri" w:cs="Calibri"/>
          <w:sz w:val="22"/>
          <w:szCs w:val="22"/>
        </w:rPr>
      </w:pPr>
      <w:r w:rsidRPr="00071106">
        <w:rPr>
          <w:rFonts w:ascii="Calibri" w:hAnsi="Calibri" w:cs="Calibri"/>
          <w:sz w:val="22"/>
          <w:szCs w:val="22"/>
        </w:rPr>
        <w:tab/>
      </w:r>
      <w:r w:rsidR="00E5418B">
        <w:rPr>
          <w:rFonts w:ascii="Calibri" w:hAnsi="Calibri" w:cs="Calibri"/>
          <w:sz w:val="22"/>
          <w:szCs w:val="22"/>
        </w:rPr>
        <w:t xml:space="preserve">If GTMR, </w:t>
      </w:r>
      <w:proofErr w:type="gramStart"/>
      <w:r w:rsidR="00474F89">
        <w:rPr>
          <w:rFonts w:ascii="Calibri" w:hAnsi="Calibri" w:cs="Calibri"/>
          <w:sz w:val="22"/>
          <w:szCs w:val="22"/>
        </w:rPr>
        <w:t>refer back</w:t>
      </w:r>
      <w:proofErr w:type="gramEnd"/>
      <w:r w:rsidR="00474F89">
        <w:rPr>
          <w:rFonts w:ascii="Calibri" w:hAnsi="Calibri" w:cs="Calibri"/>
          <w:sz w:val="22"/>
          <w:szCs w:val="22"/>
        </w:rPr>
        <w:t xml:space="preserve"> to section 1.a. </w:t>
      </w:r>
      <w:r w:rsidR="00BC5C22">
        <w:rPr>
          <w:rFonts w:ascii="Calibri" w:hAnsi="Calibri" w:cs="Calibri"/>
          <w:sz w:val="22"/>
          <w:szCs w:val="22"/>
        </w:rPr>
        <w:t>and briefly restate the GTMR elements of the study</w:t>
      </w:r>
      <w:r w:rsidRPr="00071106">
        <w:rPr>
          <w:rFonts w:ascii="Calibri" w:hAnsi="Calibri" w:cs="Calibri"/>
          <w:sz w:val="22"/>
          <w:szCs w:val="22"/>
        </w:rPr>
        <w:tab/>
      </w:r>
    </w:p>
    <w:p w14:paraId="484B5924" w14:textId="77777777" w:rsidR="007A7E2C" w:rsidRPr="00071106" w:rsidRDefault="4A1C07EB" w:rsidP="00445B65">
      <w:pPr>
        <w:pStyle w:val="Default"/>
        <w:spacing w:before="120"/>
        <w:rPr>
          <w:rFonts w:ascii="Calibri" w:hAnsi="Calibri" w:cs="Calibri"/>
          <w:b/>
          <w:bCs/>
          <w:sz w:val="22"/>
          <w:szCs w:val="22"/>
        </w:rPr>
      </w:pPr>
      <w:r w:rsidRPr="36D3887E">
        <w:rPr>
          <w:rFonts w:ascii="Calibri" w:hAnsi="Calibri" w:cs="Calibri"/>
          <w:b/>
          <w:bCs/>
          <w:sz w:val="22"/>
          <w:szCs w:val="22"/>
        </w:rPr>
        <w:t>Recommendation:</w:t>
      </w:r>
    </w:p>
    <w:p w14:paraId="36F5DB7D" w14:textId="75C28E0E" w:rsidR="005E4A52" w:rsidRDefault="4A1C07EB" w:rsidP="00407F9D">
      <w:pPr>
        <w:pStyle w:val="Default"/>
        <w:ind w:firstLine="720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>Approval</w:t>
      </w:r>
      <w:r w:rsidR="5B94A95C" w:rsidRPr="36D3887E">
        <w:rPr>
          <w:rFonts w:ascii="Calibri" w:hAnsi="Calibri" w:cs="Calibri"/>
          <w:sz w:val="22"/>
          <w:szCs w:val="22"/>
        </w:rPr>
        <w:t xml:space="preserve"> / </w:t>
      </w:r>
      <w:r w:rsidRPr="36D3887E">
        <w:rPr>
          <w:rFonts w:ascii="Calibri" w:hAnsi="Calibri" w:cs="Calibri"/>
          <w:sz w:val="22"/>
          <w:szCs w:val="22"/>
        </w:rPr>
        <w:t>Approval with stipulations</w:t>
      </w:r>
      <w:r w:rsidR="00736F1F">
        <w:rPr>
          <w:rFonts w:ascii="Calibri" w:hAnsi="Calibri" w:cs="Calibri"/>
          <w:sz w:val="22"/>
          <w:szCs w:val="22"/>
        </w:rPr>
        <w:t xml:space="preserve">. </w:t>
      </w:r>
      <w:r w:rsidR="00FE07A0">
        <w:rPr>
          <w:rFonts w:ascii="Calibri" w:hAnsi="Calibri" w:cs="Calibri"/>
          <w:sz w:val="22"/>
          <w:szCs w:val="22"/>
        </w:rPr>
        <w:t>The d</w:t>
      </w:r>
      <w:r w:rsidR="001A044E">
        <w:rPr>
          <w:rFonts w:ascii="Calibri" w:hAnsi="Calibri" w:cs="Calibri"/>
          <w:sz w:val="22"/>
          <w:szCs w:val="22"/>
        </w:rPr>
        <w:t>efault a</w:t>
      </w:r>
      <w:r w:rsidR="3479B9FB" w:rsidRPr="36D3887E">
        <w:rPr>
          <w:rFonts w:ascii="Calibri" w:hAnsi="Calibri" w:cs="Calibri"/>
          <w:sz w:val="22"/>
          <w:szCs w:val="22"/>
        </w:rPr>
        <w:t>pproval period</w:t>
      </w:r>
      <w:r w:rsidR="476EA753" w:rsidRPr="36D3887E">
        <w:rPr>
          <w:rFonts w:ascii="Calibri" w:hAnsi="Calibri" w:cs="Calibri"/>
          <w:sz w:val="22"/>
          <w:szCs w:val="22"/>
        </w:rPr>
        <w:t xml:space="preserve"> is</w:t>
      </w:r>
      <w:r w:rsidR="1BE3C9EF" w:rsidRPr="36D3887E">
        <w:rPr>
          <w:rFonts w:ascii="Calibri" w:hAnsi="Calibri" w:cs="Calibri"/>
          <w:sz w:val="22"/>
          <w:szCs w:val="22"/>
        </w:rPr>
        <w:t xml:space="preserve"> </w:t>
      </w:r>
      <w:r w:rsidR="3479B9FB" w:rsidRPr="36D3887E">
        <w:rPr>
          <w:rFonts w:ascii="Calibri" w:hAnsi="Calibri" w:cs="Calibri"/>
          <w:sz w:val="22"/>
          <w:szCs w:val="22"/>
        </w:rPr>
        <w:t>12 months. If shorter review cycle, provide</w:t>
      </w:r>
      <w:r w:rsidR="6A9162C9" w:rsidRPr="36D3887E">
        <w:rPr>
          <w:rFonts w:ascii="Calibri" w:hAnsi="Calibri" w:cs="Calibri"/>
          <w:sz w:val="22"/>
          <w:szCs w:val="22"/>
        </w:rPr>
        <w:t xml:space="preserve"> </w:t>
      </w:r>
      <w:r w:rsidR="3479B9FB" w:rsidRPr="36D3887E">
        <w:rPr>
          <w:rFonts w:ascii="Calibri" w:hAnsi="Calibri" w:cs="Calibri"/>
          <w:sz w:val="22"/>
          <w:szCs w:val="22"/>
        </w:rPr>
        <w:t>justification.</w:t>
      </w:r>
    </w:p>
    <w:p w14:paraId="7A724B75" w14:textId="328AF19D" w:rsidR="00D44DB1" w:rsidRDefault="005E4A52" w:rsidP="00407F9D">
      <w:pPr>
        <w:pStyle w:val="Default"/>
        <w:rPr>
          <w:ins w:id="0" w:author="Cantrell, Celeste D" w:date="2024-10-09T16:18:00Z" w16du:dateUtc="2024-10-09T20:18:00Z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4A1C07EB" w:rsidRPr="00071106">
        <w:rPr>
          <w:rFonts w:ascii="Calibri" w:hAnsi="Calibri" w:cs="Calibri"/>
          <w:sz w:val="22"/>
          <w:szCs w:val="22"/>
        </w:rPr>
        <w:t>Deferral</w:t>
      </w:r>
      <w:r w:rsidR="00736F1F">
        <w:rPr>
          <w:rFonts w:ascii="Calibri" w:hAnsi="Calibri" w:cs="Calibri"/>
          <w:sz w:val="22"/>
          <w:szCs w:val="22"/>
        </w:rPr>
        <w:t xml:space="preserve">. </w:t>
      </w:r>
      <w:r w:rsidR="4A1C07EB" w:rsidRPr="00071106">
        <w:rPr>
          <w:rFonts w:ascii="Calibri" w:hAnsi="Calibri" w:cs="Calibri"/>
          <w:sz w:val="22"/>
          <w:szCs w:val="22"/>
        </w:rPr>
        <w:t>If Deferral, cite which of the 111 criteria are not met and why.</w:t>
      </w:r>
    </w:p>
    <w:p w14:paraId="172D4282" w14:textId="77777777" w:rsidR="00275D91" w:rsidRDefault="00275D91" w:rsidP="00407F9D">
      <w:pPr>
        <w:pStyle w:val="Default"/>
        <w:rPr>
          <w:ins w:id="1" w:author="Cantrell, Celeste D" w:date="2024-10-09T16:18:00Z" w16du:dateUtc="2024-10-09T20:18:00Z"/>
          <w:rFonts w:ascii="Calibri" w:hAnsi="Calibri" w:cs="Calibri"/>
          <w:sz w:val="22"/>
          <w:szCs w:val="22"/>
        </w:rPr>
      </w:pPr>
    </w:p>
    <w:p w14:paraId="3A8829D7" w14:textId="7D32C998" w:rsidR="00275D91" w:rsidRPr="00400B35" w:rsidRDefault="00275D91" w:rsidP="00275D91">
      <w:pPr>
        <w:pStyle w:val="Heading1"/>
        <w:keepNext w:val="0"/>
        <w:rPr>
          <w:i/>
          <w:iCs/>
          <w:color w:val="2E74B5" w:themeColor="accent5" w:themeShade="BF"/>
        </w:rPr>
      </w:pPr>
      <w:r w:rsidRPr="36D3887E">
        <w:rPr>
          <w:color w:val="2E74B5" w:themeColor="accent5" w:themeShade="BF"/>
        </w:rPr>
        <w:lastRenderedPageBreak/>
        <w:t xml:space="preserve">Initial Submission </w:t>
      </w:r>
      <w:r>
        <w:rPr>
          <w:color w:val="2E74B5" w:themeColor="accent5" w:themeShade="BF"/>
        </w:rPr>
        <w:t>Template</w:t>
      </w:r>
    </w:p>
    <w:p w14:paraId="1997F4B2" w14:textId="77777777" w:rsidR="00275D91" w:rsidRDefault="00275D91" w:rsidP="00275D91">
      <w:pPr>
        <w:pStyle w:val="Default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0ACEA352" w14:textId="517F3EC5" w:rsidR="00275D91" w:rsidRDefault="00275D91" w:rsidP="00275D91">
      <w:pPr>
        <w:pStyle w:val="Default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B</w:t>
      </w:r>
      <w:r w:rsidRPr="36D3887E">
        <w:rPr>
          <w:rFonts w:ascii="Calibri" w:hAnsi="Calibri" w:cs="Calibri"/>
          <w:b/>
          <w:bCs/>
          <w:sz w:val="22"/>
          <w:szCs w:val="22"/>
          <w:u w:val="single"/>
        </w:rPr>
        <w:t>rief protocol and submission</w:t>
      </w:r>
      <w:r w:rsidRPr="0036763C">
        <w:rPr>
          <w:rFonts w:ascii="Calibri" w:hAnsi="Calibri" w:cs="Calibri"/>
          <w:b/>
          <w:bCs/>
          <w:sz w:val="22"/>
          <w:szCs w:val="22"/>
          <w:u w:val="single"/>
        </w:rPr>
        <w:t xml:space="preserve"> </w:t>
      </w:r>
      <w:r w:rsidRPr="36D3887E">
        <w:rPr>
          <w:rFonts w:ascii="Calibri" w:hAnsi="Calibri" w:cs="Calibri"/>
          <w:b/>
          <w:bCs/>
          <w:sz w:val="22"/>
          <w:szCs w:val="22"/>
          <w:u w:val="single"/>
        </w:rPr>
        <w:t>summary:</w:t>
      </w:r>
    </w:p>
    <w:p w14:paraId="69072628" w14:textId="77777777" w:rsidR="00275D91" w:rsidRDefault="00275D91" w:rsidP="00275D91">
      <w:pPr>
        <w:pStyle w:val="Default"/>
        <w:rPr>
          <w:rFonts w:asciiTheme="minorHAnsi" w:hAnsiTheme="minorHAnsi" w:cstheme="minorBidi"/>
          <w:sz w:val="22"/>
          <w:szCs w:val="22"/>
        </w:rPr>
      </w:pPr>
    </w:p>
    <w:p w14:paraId="3EDFAA71" w14:textId="77777777" w:rsidR="00275D91" w:rsidRPr="00EE4A50" w:rsidRDefault="00275D91" w:rsidP="00275D91">
      <w:pPr>
        <w:pStyle w:val="Default"/>
        <w:rPr>
          <w:rFonts w:asciiTheme="minorHAnsi" w:hAnsiTheme="minorHAnsi" w:cstheme="minorBidi"/>
          <w:sz w:val="22"/>
          <w:szCs w:val="22"/>
        </w:rPr>
      </w:pPr>
    </w:p>
    <w:p w14:paraId="524FCB16" w14:textId="77777777" w:rsidR="00275D91" w:rsidRPr="00DD0B92" w:rsidRDefault="00275D91" w:rsidP="00275D91">
      <w:pPr>
        <w:pStyle w:val="Default"/>
        <w:rPr>
          <w:rFonts w:ascii="Calibri" w:hAnsi="Calibri" w:cs="Calibri"/>
          <w:b/>
          <w:bCs/>
          <w:sz w:val="22"/>
          <w:szCs w:val="22"/>
          <w:u w:val="single"/>
        </w:rPr>
      </w:pPr>
      <w:r w:rsidRPr="36D3887E">
        <w:rPr>
          <w:rFonts w:ascii="Calibri" w:hAnsi="Calibri" w:cs="Calibri"/>
          <w:b/>
          <w:bCs/>
          <w:sz w:val="22"/>
          <w:szCs w:val="22"/>
          <w:u w:val="single"/>
        </w:rPr>
        <w:t>Criteria of Approval (111): provide justification for how each criterion is met or identify additional steps or measures needed for each to be satisfied.</w:t>
      </w:r>
    </w:p>
    <w:p w14:paraId="5A2EDCD0" w14:textId="77777777" w:rsidR="00275D91" w:rsidRPr="00DD0B92" w:rsidRDefault="00275D91" w:rsidP="00275D91">
      <w:pPr>
        <w:pStyle w:val="Default"/>
        <w:rPr>
          <w:rFonts w:ascii="Calibri" w:hAnsi="Calibri" w:cs="Calibri"/>
          <w:sz w:val="22"/>
          <w:szCs w:val="22"/>
        </w:rPr>
      </w:pPr>
    </w:p>
    <w:p w14:paraId="25DA4335" w14:textId="31956A13" w:rsidR="00275D91" w:rsidRDefault="00275D91" w:rsidP="00275D91">
      <w:pPr>
        <w:pStyle w:val="Default"/>
        <w:numPr>
          <w:ilvl w:val="0"/>
          <w:numId w:val="45"/>
        </w:numPr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 xml:space="preserve">Risks to subjects have been minimized: (i) by using procedures which are consistent with sound research design, </w:t>
      </w:r>
      <w:bookmarkStart w:id="2" w:name="template"/>
      <w:bookmarkEnd w:id="2"/>
      <w:r w:rsidRPr="36D3887E">
        <w:rPr>
          <w:rFonts w:ascii="Calibri" w:hAnsi="Calibri" w:cs="Calibri"/>
          <w:sz w:val="22"/>
          <w:szCs w:val="22"/>
        </w:rPr>
        <w:t>and which do not unnecessarily expose subjects to risk, and (ii) when appropriate, by using procedures already being performed on the subjects for diagnostic or treatment purposes</w:t>
      </w:r>
      <w:r>
        <w:rPr>
          <w:rFonts w:ascii="Calibri" w:hAnsi="Calibri" w:cs="Calibri"/>
          <w:sz w:val="22"/>
          <w:szCs w:val="22"/>
        </w:rPr>
        <w:t>.</w:t>
      </w:r>
    </w:p>
    <w:p w14:paraId="64D9B901" w14:textId="77777777" w:rsidR="00275D91" w:rsidRPr="00DD0B92" w:rsidRDefault="00275D91" w:rsidP="00275D91">
      <w:pPr>
        <w:pStyle w:val="Default"/>
        <w:rPr>
          <w:rFonts w:ascii="Calibri" w:hAnsi="Calibri" w:cs="Calibri"/>
          <w:sz w:val="22"/>
          <w:szCs w:val="22"/>
        </w:rPr>
      </w:pPr>
    </w:p>
    <w:p w14:paraId="1C17218C" w14:textId="366A52CC" w:rsidR="00275D91" w:rsidRPr="0073725E" w:rsidRDefault="00275D91" w:rsidP="00275D91">
      <w:pPr>
        <w:pStyle w:val="Default"/>
        <w:numPr>
          <w:ilvl w:val="0"/>
          <w:numId w:val="45"/>
        </w:numPr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 xml:space="preserve">Risks to subjects are reasonable in relation to anticipated benefits, if any, and the importance of the knowledge that may reasonably be expected to result.  </w:t>
      </w:r>
    </w:p>
    <w:p w14:paraId="3C3C2326" w14:textId="27F734AD" w:rsidR="00275D91" w:rsidRDefault="00275D91" w:rsidP="00275D91">
      <w:pPr>
        <w:pStyle w:val="Default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 xml:space="preserve">Selection of subjects is equitable. </w:t>
      </w:r>
    </w:p>
    <w:p w14:paraId="27E843B1" w14:textId="77777777" w:rsidR="00275D91" w:rsidRPr="00DD0B92" w:rsidRDefault="00275D91" w:rsidP="00275D91">
      <w:pPr>
        <w:pStyle w:val="Default"/>
        <w:rPr>
          <w:rFonts w:ascii="Calibri" w:hAnsi="Calibri" w:cs="Calibri"/>
          <w:sz w:val="22"/>
          <w:szCs w:val="22"/>
        </w:rPr>
      </w:pPr>
    </w:p>
    <w:p w14:paraId="1BDC3209" w14:textId="51AC9F26" w:rsidR="00275D91" w:rsidRDefault="00275D91" w:rsidP="00275D91">
      <w:pPr>
        <w:pStyle w:val="Default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>Informed consent will be sought from each prospective subject or the subject’s legally authorized representative as outlined in 45 CFR 46.116.</w:t>
      </w:r>
    </w:p>
    <w:p w14:paraId="0CC4B221" w14:textId="77777777" w:rsidR="00275D91" w:rsidRPr="00DD0B92" w:rsidRDefault="00275D91" w:rsidP="00275D91">
      <w:pPr>
        <w:pStyle w:val="Default"/>
        <w:rPr>
          <w:rFonts w:ascii="Calibri" w:hAnsi="Calibri" w:cs="Calibri"/>
          <w:sz w:val="22"/>
          <w:szCs w:val="22"/>
        </w:rPr>
      </w:pPr>
    </w:p>
    <w:p w14:paraId="79E4ECFC" w14:textId="66624786" w:rsidR="00275D91" w:rsidRDefault="00275D91" w:rsidP="00275D91">
      <w:pPr>
        <w:pStyle w:val="Default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 xml:space="preserve">Informed consent will be documented appropriately as outlined in 45 CFR 46.117.  </w:t>
      </w:r>
    </w:p>
    <w:p w14:paraId="1DB0D972" w14:textId="77777777" w:rsidR="00275D91" w:rsidRDefault="00275D91" w:rsidP="00275D91">
      <w:pPr>
        <w:pStyle w:val="Default"/>
        <w:rPr>
          <w:rFonts w:ascii="Calibri" w:hAnsi="Calibri" w:cs="Calibri"/>
          <w:sz w:val="22"/>
          <w:szCs w:val="22"/>
        </w:rPr>
      </w:pPr>
    </w:p>
    <w:p w14:paraId="083EC367" w14:textId="635ECDE6" w:rsidR="00275D91" w:rsidRDefault="00275D91" w:rsidP="00275D91">
      <w:pPr>
        <w:pStyle w:val="Default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 xml:space="preserve">When appropriate, the research plan makes adequate provision for monitoring the data collected to ensure the safety of subjects. </w:t>
      </w:r>
    </w:p>
    <w:p w14:paraId="103AF4C5" w14:textId="77777777" w:rsidR="00275D91" w:rsidRPr="0060543A" w:rsidRDefault="00275D91" w:rsidP="00275D91">
      <w:pPr>
        <w:pStyle w:val="Default"/>
        <w:rPr>
          <w:rFonts w:ascii="Calibri" w:hAnsi="Calibri" w:cs="Calibri"/>
          <w:sz w:val="22"/>
          <w:szCs w:val="22"/>
        </w:rPr>
      </w:pPr>
    </w:p>
    <w:p w14:paraId="4768DEC5" w14:textId="470DD1D0" w:rsidR="00275D91" w:rsidRDefault="00275D91" w:rsidP="00275D91">
      <w:pPr>
        <w:pStyle w:val="Default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>When appropriate, there are adequate provisions to protect the privacy of subjects and to maintain the confidentiality of data.</w:t>
      </w:r>
    </w:p>
    <w:p w14:paraId="331C5801" w14:textId="77777777" w:rsidR="00275D91" w:rsidRPr="00DD0B92" w:rsidRDefault="00275D91" w:rsidP="00275D91">
      <w:pPr>
        <w:pStyle w:val="Default"/>
        <w:rPr>
          <w:rFonts w:ascii="Calibri" w:hAnsi="Calibri" w:cs="Calibri"/>
          <w:sz w:val="22"/>
          <w:szCs w:val="22"/>
        </w:rPr>
      </w:pPr>
    </w:p>
    <w:p w14:paraId="40CB421E" w14:textId="2D050BC8" w:rsidR="00275D91" w:rsidRDefault="00275D91" w:rsidP="00275D91">
      <w:pPr>
        <w:pStyle w:val="Default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sz w:val="22"/>
          <w:szCs w:val="22"/>
        </w:rPr>
        <w:t>When some or all the subjects are likely to be vulnerable to coercion or undue influence</w:t>
      </w:r>
      <w:r>
        <w:rPr>
          <w:rFonts w:ascii="Calibri" w:hAnsi="Calibri" w:cs="Calibri"/>
          <w:sz w:val="22"/>
          <w:szCs w:val="22"/>
        </w:rPr>
        <w:t xml:space="preserve"> (i.e., c</w:t>
      </w:r>
      <w:r w:rsidRPr="36D3887E">
        <w:rPr>
          <w:rFonts w:ascii="Calibri" w:hAnsi="Calibri" w:cs="Calibri"/>
          <w:sz w:val="22"/>
          <w:szCs w:val="22"/>
        </w:rPr>
        <w:t>hildren, prisoners, individuals with impaired decision-making capacity, economically or educationally disadvantaged persons</w:t>
      </w:r>
      <w:r>
        <w:rPr>
          <w:rFonts w:ascii="Calibri" w:hAnsi="Calibri" w:cs="Calibri"/>
          <w:sz w:val="22"/>
          <w:szCs w:val="22"/>
        </w:rPr>
        <w:t>) describe the</w:t>
      </w:r>
      <w:r w:rsidRPr="36D3887E">
        <w:rPr>
          <w:rFonts w:ascii="Calibri" w:hAnsi="Calibri" w:cs="Calibri"/>
          <w:sz w:val="22"/>
          <w:szCs w:val="22"/>
        </w:rPr>
        <w:t xml:space="preserve"> additional safeguards </w:t>
      </w:r>
      <w:r>
        <w:rPr>
          <w:rFonts w:ascii="Calibri" w:hAnsi="Calibri" w:cs="Calibri"/>
          <w:sz w:val="22"/>
          <w:szCs w:val="22"/>
        </w:rPr>
        <w:t xml:space="preserve">that </w:t>
      </w:r>
      <w:r w:rsidRPr="36D3887E">
        <w:rPr>
          <w:rFonts w:ascii="Calibri" w:hAnsi="Calibri" w:cs="Calibri"/>
          <w:sz w:val="22"/>
          <w:szCs w:val="22"/>
        </w:rPr>
        <w:t>have been included in the study to protect the rights and welfare of these subjects.</w:t>
      </w:r>
    </w:p>
    <w:p w14:paraId="19FD7D2F" w14:textId="77777777" w:rsidR="00275D91" w:rsidRPr="00DD0B92" w:rsidRDefault="00275D91" w:rsidP="00275D91">
      <w:pPr>
        <w:pStyle w:val="Default"/>
        <w:rPr>
          <w:rFonts w:ascii="Calibri" w:hAnsi="Calibri" w:cs="Calibri"/>
          <w:sz w:val="22"/>
          <w:szCs w:val="22"/>
        </w:rPr>
      </w:pPr>
    </w:p>
    <w:p w14:paraId="40DF6397" w14:textId="0F9B39C7" w:rsidR="00275D91" w:rsidRPr="00EE4A50" w:rsidRDefault="00275D91" w:rsidP="00275D91">
      <w:pPr>
        <w:autoSpaceDE/>
        <w:autoSpaceDN/>
        <w:adjustRightInd/>
        <w:rPr>
          <w:rFonts w:ascii="Calibri" w:hAnsi="Calibri" w:cs="Calibri"/>
          <w:color w:val="2B2B2B"/>
          <w:sz w:val="22"/>
          <w:szCs w:val="22"/>
        </w:rPr>
      </w:pPr>
      <w:r w:rsidRPr="36D3887E">
        <w:rPr>
          <w:rFonts w:ascii="Calibri" w:hAnsi="Calibri" w:cs="Calibri"/>
          <w:b/>
          <w:bCs/>
          <w:color w:val="2B2B2B"/>
          <w:sz w:val="22"/>
          <w:szCs w:val="22"/>
        </w:rPr>
        <w:t xml:space="preserve">Investigational </w:t>
      </w:r>
      <w:r w:rsidRPr="006A6821">
        <w:rPr>
          <w:rFonts w:ascii="Calibri" w:hAnsi="Calibri" w:cs="Calibri"/>
          <w:b/>
          <w:bCs/>
          <w:color w:val="2B2B2B"/>
          <w:sz w:val="22"/>
          <w:szCs w:val="22"/>
        </w:rPr>
        <w:t>Devices (IDE; Section A.4.A.5):</w:t>
      </w:r>
    </w:p>
    <w:p w14:paraId="54FC69C0" w14:textId="77777777" w:rsidR="00275D91" w:rsidRDefault="00275D91" w:rsidP="00275D91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680B4EA8" w14:textId="510435AC" w:rsidR="00275D91" w:rsidRPr="00EE4A50" w:rsidRDefault="00275D91" w:rsidP="00275D91">
      <w:pPr>
        <w:pStyle w:val="Default"/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b/>
          <w:bCs/>
          <w:sz w:val="22"/>
          <w:szCs w:val="22"/>
        </w:rPr>
        <w:t>Investigational Drugs (</w:t>
      </w:r>
      <w:r>
        <w:rPr>
          <w:rFonts w:ascii="Calibri" w:hAnsi="Calibri" w:cs="Calibri"/>
          <w:b/>
          <w:bCs/>
          <w:sz w:val="22"/>
          <w:szCs w:val="22"/>
        </w:rPr>
        <w:t xml:space="preserve">IND; </w:t>
      </w:r>
      <w:r w:rsidRPr="36D3887E">
        <w:rPr>
          <w:rFonts w:ascii="Calibri" w:hAnsi="Calibri" w:cs="Calibri"/>
          <w:b/>
          <w:bCs/>
          <w:sz w:val="22"/>
          <w:szCs w:val="22"/>
        </w:rPr>
        <w:t xml:space="preserve">Section A.4.A.4): </w:t>
      </w:r>
    </w:p>
    <w:p w14:paraId="14D571C7" w14:textId="77777777" w:rsidR="00275D91" w:rsidRDefault="00275D91" w:rsidP="00275D91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5B7AA49A" w14:textId="77777777" w:rsidR="00275D91" w:rsidRDefault="00275D91" w:rsidP="00275D91">
      <w:pPr>
        <w:pStyle w:val="Default"/>
        <w:rPr>
          <w:rFonts w:ascii="Calibri" w:hAnsi="Calibri" w:cs="Calibri"/>
          <w:b/>
          <w:bCs/>
          <w:color w:val="2B2B2B"/>
          <w:sz w:val="22"/>
          <w:szCs w:val="22"/>
        </w:rPr>
      </w:pPr>
      <w:r w:rsidRPr="36D3887E">
        <w:rPr>
          <w:rFonts w:ascii="Calibri" w:hAnsi="Calibri" w:cs="Calibri"/>
          <w:b/>
          <w:bCs/>
          <w:color w:val="2B2B2B"/>
          <w:sz w:val="22"/>
          <w:szCs w:val="22"/>
        </w:rPr>
        <w:t xml:space="preserve">Conflict of Interest determinations: </w:t>
      </w:r>
    </w:p>
    <w:p w14:paraId="278D91B5" w14:textId="77777777" w:rsidR="00275D91" w:rsidRDefault="00275D91" w:rsidP="00275D91">
      <w:pPr>
        <w:pStyle w:val="Default"/>
        <w:ind w:left="720"/>
        <w:rPr>
          <w:rFonts w:ascii="Calibri" w:hAnsi="Calibri" w:cs="Calibri"/>
          <w:color w:val="2B2B2B"/>
          <w:sz w:val="22"/>
          <w:szCs w:val="22"/>
        </w:rPr>
      </w:pPr>
    </w:p>
    <w:p w14:paraId="2796B51E" w14:textId="0545FBAA" w:rsidR="00275D91" w:rsidRPr="001A044E" w:rsidRDefault="00275D91" w:rsidP="00275D91">
      <w:pPr>
        <w:pStyle w:val="Default"/>
        <w:rPr>
          <w:rFonts w:asciiTheme="minorHAnsi" w:hAnsiTheme="minorHAnsi" w:cstheme="minorBidi"/>
        </w:rPr>
      </w:pPr>
      <w:r w:rsidRPr="36D3887E">
        <w:rPr>
          <w:rFonts w:ascii="Calibri" w:hAnsi="Calibri" w:cs="Calibri"/>
          <w:b/>
          <w:bCs/>
          <w:color w:val="2B2B2B"/>
          <w:sz w:val="22"/>
          <w:szCs w:val="22"/>
        </w:rPr>
        <w:t>Additional Considerations for Federal Sponsors</w:t>
      </w:r>
      <w:r>
        <w:rPr>
          <w:rFonts w:ascii="Calibri" w:hAnsi="Calibri" w:cs="Calibri"/>
          <w:b/>
          <w:bCs/>
          <w:color w:val="2B2B2B"/>
          <w:sz w:val="22"/>
          <w:szCs w:val="22"/>
        </w:rPr>
        <w:t>:</w:t>
      </w:r>
    </w:p>
    <w:p w14:paraId="5BAF123E" w14:textId="77777777" w:rsidR="00275D91" w:rsidRPr="00EE4A50" w:rsidRDefault="00275D91" w:rsidP="00275D91">
      <w:pPr>
        <w:pStyle w:val="Default"/>
        <w:rPr>
          <w:rFonts w:ascii="Calibri" w:hAnsi="Calibri" w:cs="Calibri"/>
          <w:color w:val="2B2B2B"/>
          <w:sz w:val="22"/>
          <w:szCs w:val="22"/>
        </w:rPr>
      </w:pPr>
    </w:p>
    <w:p w14:paraId="400C7BBE" w14:textId="68D45770" w:rsidR="00275D91" w:rsidRPr="00071106" w:rsidRDefault="00275D91" w:rsidP="00275D91">
      <w:pPr>
        <w:rPr>
          <w:rFonts w:ascii="Calibri" w:hAnsi="Calibri" w:cs="Calibri"/>
          <w:sz w:val="22"/>
          <w:szCs w:val="22"/>
        </w:rPr>
      </w:pPr>
      <w:r w:rsidRPr="36D3887E">
        <w:rPr>
          <w:rFonts w:ascii="Calibri" w:hAnsi="Calibri" w:cs="Calibri"/>
          <w:b/>
          <w:bCs/>
          <w:sz w:val="22"/>
          <w:szCs w:val="22"/>
        </w:rPr>
        <w:t>Overall Study Risk Level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7CE8EFBB" w14:textId="352B43BF" w:rsidR="00275D91" w:rsidRPr="00071106" w:rsidRDefault="00275D91" w:rsidP="00275D9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14:paraId="0F41C941" w14:textId="77777777" w:rsidR="00275D91" w:rsidRPr="00071106" w:rsidRDefault="00275D91" w:rsidP="00275D91">
      <w:pPr>
        <w:pStyle w:val="Default"/>
        <w:spacing w:before="120"/>
        <w:rPr>
          <w:rFonts w:ascii="Calibri" w:hAnsi="Calibri" w:cs="Calibri"/>
          <w:b/>
          <w:bCs/>
          <w:sz w:val="22"/>
          <w:szCs w:val="22"/>
        </w:rPr>
      </w:pPr>
      <w:r w:rsidRPr="36D3887E">
        <w:rPr>
          <w:rFonts w:ascii="Calibri" w:hAnsi="Calibri" w:cs="Calibri"/>
          <w:b/>
          <w:bCs/>
          <w:sz w:val="22"/>
          <w:szCs w:val="22"/>
        </w:rPr>
        <w:t>Recommendation:</w:t>
      </w:r>
    </w:p>
    <w:p w14:paraId="320AECC4" w14:textId="77777777" w:rsidR="00275D91" w:rsidRDefault="00275D91" w:rsidP="00407F9D">
      <w:pPr>
        <w:pStyle w:val="Default"/>
      </w:pPr>
    </w:p>
    <w:sectPr w:rsidR="00275D91" w:rsidSect="005D3EEB"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75275" w14:textId="77777777" w:rsidR="00B30920" w:rsidRDefault="00B30920" w:rsidP="007C0AA4">
      <w:r>
        <w:separator/>
      </w:r>
    </w:p>
  </w:endnote>
  <w:endnote w:type="continuationSeparator" w:id="0">
    <w:p w14:paraId="1F77D339" w14:textId="77777777" w:rsidR="00B30920" w:rsidRDefault="00B30920" w:rsidP="007C0AA4">
      <w:r>
        <w:continuationSeparator/>
      </w:r>
    </w:p>
  </w:endnote>
  <w:endnote w:type="continuationNotice" w:id="1">
    <w:p w14:paraId="36309BD4" w14:textId="77777777" w:rsidR="00B30920" w:rsidRDefault="00B309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NFPL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D99B8" w14:textId="0C4F88AE" w:rsidR="005F1FA4" w:rsidRPr="005F1FA4" w:rsidRDefault="005F1FA4">
    <w:pPr>
      <w:pStyle w:val="Footer"/>
      <w:rPr>
        <w:sz w:val="16"/>
        <w:szCs w:val="16"/>
      </w:rPr>
    </w:pPr>
    <w:r w:rsidRPr="005F1FA4">
      <w:rPr>
        <w:sz w:val="16"/>
        <w:szCs w:val="16"/>
      </w:rPr>
      <w:tab/>
    </w:r>
    <w:r w:rsidRPr="005F1FA4">
      <w:rPr>
        <w:sz w:val="16"/>
        <w:szCs w:val="16"/>
      </w:rPr>
      <w:tab/>
      <w:t xml:space="preserve">Template Revision: </w:t>
    </w:r>
    <w:r w:rsidR="00224A03">
      <w:rPr>
        <w:sz w:val="16"/>
        <w:szCs w:val="16"/>
      </w:rPr>
      <w:t>0</w:t>
    </w:r>
    <w:r w:rsidR="00275D91">
      <w:rPr>
        <w:sz w:val="16"/>
        <w:szCs w:val="16"/>
      </w:rPr>
      <w:t>8</w:t>
    </w:r>
    <w:r w:rsidR="00224A03">
      <w:rPr>
        <w:sz w:val="16"/>
        <w:szCs w:val="16"/>
      </w:rPr>
      <w:t>/29/2024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0B86A" w14:textId="77777777" w:rsidR="00B30920" w:rsidRDefault="00B30920" w:rsidP="007C0AA4">
      <w:r>
        <w:separator/>
      </w:r>
    </w:p>
  </w:footnote>
  <w:footnote w:type="continuationSeparator" w:id="0">
    <w:p w14:paraId="598DECFB" w14:textId="77777777" w:rsidR="00B30920" w:rsidRDefault="00B30920" w:rsidP="007C0AA4">
      <w:r>
        <w:continuationSeparator/>
      </w:r>
    </w:p>
  </w:footnote>
  <w:footnote w:type="continuationNotice" w:id="1">
    <w:p w14:paraId="27EAA581" w14:textId="77777777" w:rsidR="00B30920" w:rsidRDefault="00B309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E26B0"/>
    <w:multiLevelType w:val="hybridMultilevel"/>
    <w:tmpl w:val="E57A06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9460C"/>
    <w:multiLevelType w:val="hybridMultilevel"/>
    <w:tmpl w:val="3EF0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95052"/>
    <w:multiLevelType w:val="hybridMultilevel"/>
    <w:tmpl w:val="3D92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C1BDF"/>
    <w:multiLevelType w:val="hybridMultilevel"/>
    <w:tmpl w:val="7E96B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B3D4E"/>
    <w:multiLevelType w:val="hybridMultilevel"/>
    <w:tmpl w:val="5262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E46E5"/>
    <w:multiLevelType w:val="hybridMultilevel"/>
    <w:tmpl w:val="1CD68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70201B2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9DE1EFB"/>
    <w:multiLevelType w:val="hybridMultilevel"/>
    <w:tmpl w:val="EDF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64128"/>
    <w:multiLevelType w:val="hybridMultilevel"/>
    <w:tmpl w:val="A1DC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34CE6"/>
    <w:multiLevelType w:val="hybridMultilevel"/>
    <w:tmpl w:val="C1AEE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70DF1"/>
    <w:multiLevelType w:val="hybridMultilevel"/>
    <w:tmpl w:val="0700CD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2B7148"/>
    <w:multiLevelType w:val="hybridMultilevel"/>
    <w:tmpl w:val="567C54C6"/>
    <w:lvl w:ilvl="0" w:tplc="90661AF2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9340C5"/>
    <w:multiLevelType w:val="hybridMultilevel"/>
    <w:tmpl w:val="D4E881B2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66F37"/>
    <w:multiLevelType w:val="hybridMultilevel"/>
    <w:tmpl w:val="A85A00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2CE341B3"/>
    <w:multiLevelType w:val="hybridMultilevel"/>
    <w:tmpl w:val="980A4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92B3C"/>
    <w:multiLevelType w:val="hybridMultilevel"/>
    <w:tmpl w:val="2C34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71CBF"/>
    <w:multiLevelType w:val="hybridMultilevel"/>
    <w:tmpl w:val="8AE4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83E86"/>
    <w:multiLevelType w:val="hybridMultilevel"/>
    <w:tmpl w:val="CCD6C2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17D4968"/>
    <w:multiLevelType w:val="hybridMultilevel"/>
    <w:tmpl w:val="E26CE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90602"/>
    <w:multiLevelType w:val="multilevel"/>
    <w:tmpl w:val="AC2EEC1A"/>
    <w:lvl w:ilvl="0">
      <w:start w:val="1"/>
      <w:numFmt w:val="upperRoman"/>
      <w:pStyle w:val="PoliciesandProcedures"/>
      <w:lvlText w:val="%1.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 w:val="0"/>
        <w:i w:val="0"/>
        <w:sz w:val="20"/>
        <w:szCs w:val="20"/>
      </w:rPr>
    </w:lvl>
    <w:lvl w:ilvl="1">
      <w:start w:val="9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Tahoma" w:hAnsi="Tahoma" w:cs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ascii="Tahoma" w:hAnsi="Tahoma" w:hint="default"/>
        <w:b w:val="0"/>
        <w:i w:val="0"/>
        <w:sz w:val="20"/>
        <w:szCs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ahoma" w:hAnsi="Tahoma" w:hint="default"/>
        <w:b w:val="0"/>
        <w:i w:val="0"/>
        <w:sz w:val="20"/>
        <w:szCs w:val="20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  <w:rPr>
        <w:rFonts w:ascii="Tahoma" w:hAnsi="Tahoma" w:hint="default"/>
        <w:b w:val="0"/>
        <w:i w:val="0"/>
        <w:sz w:val="20"/>
        <w:szCs w:val="20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3600" w:firstLine="0"/>
      </w:pPr>
      <w:rPr>
        <w:rFonts w:ascii="Tahoma" w:hAnsi="Tahoma" w:hint="default"/>
        <w:b w:val="0"/>
        <w:i w:val="0"/>
        <w:sz w:val="20"/>
        <w:szCs w:val="20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4320" w:firstLine="0"/>
      </w:pPr>
      <w:rPr>
        <w:rFonts w:ascii="Tahoma" w:hAnsi="Tahoma" w:hint="default"/>
        <w:b w:val="0"/>
        <w:i w:val="0"/>
        <w:sz w:val="20"/>
        <w:szCs w:val="20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040" w:firstLine="0"/>
      </w:pPr>
      <w:rPr>
        <w:rFonts w:ascii="Tahoma" w:hAnsi="Tahoma" w:hint="default"/>
        <w:b w:val="0"/>
        <w:i w:val="0"/>
        <w:sz w:val="20"/>
        <w:szCs w:val="20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ascii="Tahoma" w:hAnsi="Tahoma" w:hint="default"/>
        <w:b w:val="0"/>
        <w:i w:val="0"/>
        <w:sz w:val="20"/>
        <w:szCs w:val="20"/>
      </w:rPr>
    </w:lvl>
  </w:abstractNum>
  <w:abstractNum w:abstractNumId="19" w15:restartNumberingAfterBreak="0">
    <w:nsid w:val="31DF6ED3"/>
    <w:multiLevelType w:val="hybridMultilevel"/>
    <w:tmpl w:val="43C68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8D55EA"/>
    <w:multiLevelType w:val="hybridMultilevel"/>
    <w:tmpl w:val="D4E881B2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9C284B"/>
    <w:multiLevelType w:val="hybridMultilevel"/>
    <w:tmpl w:val="24F0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E33A60"/>
    <w:multiLevelType w:val="hybridMultilevel"/>
    <w:tmpl w:val="5E22B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04C263"/>
    <w:multiLevelType w:val="hybridMultilevel"/>
    <w:tmpl w:val="7F8456BE"/>
    <w:lvl w:ilvl="0" w:tplc="29F02B9A">
      <w:start w:val="1"/>
      <w:numFmt w:val="decimal"/>
      <w:lvlText w:val="%1."/>
      <w:lvlJc w:val="left"/>
      <w:pPr>
        <w:ind w:left="630" w:hanging="360"/>
      </w:pPr>
    </w:lvl>
    <w:lvl w:ilvl="1" w:tplc="40F41CA6">
      <w:start w:val="1"/>
      <w:numFmt w:val="lowerLetter"/>
      <w:lvlText w:val="%2."/>
      <w:lvlJc w:val="left"/>
      <w:pPr>
        <w:ind w:left="2520" w:hanging="360"/>
      </w:pPr>
    </w:lvl>
    <w:lvl w:ilvl="2" w:tplc="535699CC">
      <w:start w:val="1"/>
      <w:numFmt w:val="lowerRoman"/>
      <w:lvlText w:val="%3."/>
      <w:lvlJc w:val="right"/>
      <w:pPr>
        <w:ind w:left="3240" w:hanging="180"/>
      </w:pPr>
    </w:lvl>
    <w:lvl w:ilvl="3" w:tplc="B3068F86">
      <w:start w:val="1"/>
      <w:numFmt w:val="decimal"/>
      <w:lvlText w:val="%4."/>
      <w:lvlJc w:val="left"/>
      <w:pPr>
        <w:ind w:left="3960" w:hanging="360"/>
      </w:pPr>
    </w:lvl>
    <w:lvl w:ilvl="4" w:tplc="A4FCC744">
      <w:start w:val="1"/>
      <w:numFmt w:val="lowerLetter"/>
      <w:lvlText w:val="%5."/>
      <w:lvlJc w:val="left"/>
      <w:pPr>
        <w:ind w:left="4680" w:hanging="360"/>
      </w:pPr>
    </w:lvl>
    <w:lvl w:ilvl="5" w:tplc="0B74AADA">
      <w:start w:val="1"/>
      <w:numFmt w:val="lowerRoman"/>
      <w:lvlText w:val="%6."/>
      <w:lvlJc w:val="right"/>
      <w:pPr>
        <w:ind w:left="5400" w:hanging="180"/>
      </w:pPr>
    </w:lvl>
    <w:lvl w:ilvl="6" w:tplc="0CD0ECEA">
      <w:start w:val="1"/>
      <w:numFmt w:val="decimal"/>
      <w:lvlText w:val="%7."/>
      <w:lvlJc w:val="left"/>
      <w:pPr>
        <w:ind w:left="6120" w:hanging="360"/>
      </w:pPr>
    </w:lvl>
    <w:lvl w:ilvl="7" w:tplc="5060C9F6">
      <w:start w:val="1"/>
      <w:numFmt w:val="lowerLetter"/>
      <w:lvlText w:val="%8."/>
      <w:lvlJc w:val="left"/>
      <w:pPr>
        <w:ind w:left="6840" w:hanging="360"/>
      </w:pPr>
    </w:lvl>
    <w:lvl w:ilvl="8" w:tplc="7A769756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6505383"/>
    <w:multiLevelType w:val="hybridMultilevel"/>
    <w:tmpl w:val="097896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C6696B"/>
    <w:multiLevelType w:val="hybridMultilevel"/>
    <w:tmpl w:val="E51CE582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255A14"/>
    <w:multiLevelType w:val="hybridMultilevel"/>
    <w:tmpl w:val="0DD862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6E8735B"/>
    <w:multiLevelType w:val="hybridMultilevel"/>
    <w:tmpl w:val="91B0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7BC25"/>
    <w:multiLevelType w:val="hybridMultilevel"/>
    <w:tmpl w:val="CA1AFECE"/>
    <w:lvl w:ilvl="0" w:tplc="B3F2E24A">
      <w:start w:val="1"/>
      <w:numFmt w:val="decimal"/>
      <w:lvlText w:val="%1."/>
      <w:lvlJc w:val="left"/>
      <w:pPr>
        <w:ind w:left="1080" w:hanging="360"/>
      </w:pPr>
    </w:lvl>
    <w:lvl w:ilvl="1" w:tplc="B66026EC">
      <w:start w:val="1"/>
      <w:numFmt w:val="lowerLetter"/>
      <w:lvlText w:val="%2."/>
      <w:lvlJc w:val="left"/>
      <w:pPr>
        <w:ind w:left="1800" w:hanging="360"/>
      </w:pPr>
    </w:lvl>
    <w:lvl w:ilvl="2" w:tplc="6DC818DC">
      <w:start w:val="1"/>
      <w:numFmt w:val="lowerRoman"/>
      <w:lvlText w:val="%3."/>
      <w:lvlJc w:val="right"/>
      <w:pPr>
        <w:ind w:left="2520" w:hanging="180"/>
      </w:pPr>
    </w:lvl>
    <w:lvl w:ilvl="3" w:tplc="28802ABE">
      <w:start w:val="1"/>
      <w:numFmt w:val="decimal"/>
      <w:lvlText w:val="%4."/>
      <w:lvlJc w:val="left"/>
      <w:pPr>
        <w:ind w:left="3240" w:hanging="360"/>
      </w:pPr>
    </w:lvl>
    <w:lvl w:ilvl="4" w:tplc="1ED42F36">
      <w:start w:val="1"/>
      <w:numFmt w:val="lowerLetter"/>
      <w:lvlText w:val="%5."/>
      <w:lvlJc w:val="left"/>
      <w:pPr>
        <w:ind w:left="3960" w:hanging="360"/>
      </w:pPr>
    </w:lvl>
    <w:lvl w:ilvl="5" w:tplc="800EFDE0">
      <w:start w:val="1"/>
      <w:numFmt w:val="lowerRoman"/>
      <w:lvlText w:val="%6."/>
      <w:lvlJc w:val="right"/>
      <w:pPr>
        <w:ind w:left="4680" w:hanging="180"/>
      </w:pPr>
    </w:lvl>
    <w:lvl w:ilvl="6" w:tplc="47A05492">
      <w:start w:val="1"/>
      <w:numFmt w:val="decimal"/>
      <w:lvlText w:val="%7."/>
      <w:lvlJc w:val="left"/>
      <w:pPr>
        <w:ind w:left="5400" w:hanging="360"/>
      </w:pPr>
    </w:lvl>
    <w:lvl w:ilvl="7" w:tplc="DFF68FD8">
      <w:start w:val="1"/>
      <w:numFmt w:val="lowerLetter"/>
      <w:lvlText w:val="%8."/>
      <w:lvlJc w:val="left"/>
      <w:pPr>
        <w:ind w:left="6120" w:hanging="360"/>
      </w:pPr>
    </w:lvl>
    <w:lvl w:ilvl="8" w:tplc="E4C02C32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B571298"/>
    <w:multiLevelType w:val="hybridMultilevel"/>
    <w:tmpl w:val="0652E934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F3F50"/>
    <w:multiLevelType w:val="hybridMultilevel"/>
    <w:tmpl w:val="B9E0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1C0E84"/>
    <w:multiLevelType w:val="hybridMultilevel"/>
    <w:tmpl w:val="BF72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DA0142"/>
    <w:multiLevelType w:val="hybridMultilevel"/>
    <w:tmpl w:val="FDE4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96788C"/>
    <w:multiLevelType w:val="hybridMultilevel"/>
    <w:tmpl w:val="D730F9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70201B2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468FC81"/>
    <w:multiLevelType w:val="hybridMultilevel"/>
    <w:tmpl w:val="D02A85CC"/>
    <w:lvl w:ilvl="0" w:tplc="760A0052">
      <w:start w:val="1"/>
      <w:numFmt w:val="decimal"/>
      <w:lvlText w:val="%1."/>
      <w:lvlJc w:val="left"/>
      <w:pPr>
        <w:ind w:left="360" w:hanging="360"/>
      </w:pPr>
    </w:lvl>
    <w:lvl w:ilvl="1" w:tplc="8AECE638">
      <w:start w:val="1"/>
      <w:numFmt w:val="lowerLetter"/>
      <w:lvlText w:val="%2."/>
      <w:lvlJc w:val="left"/>
      <w:pPr>
        <w:ind w:left="1080" w:hanging="360"/>
      </w:pPr>
    </w:lvl>
    <w:lvl w:ilvl="2" w:tplc="954E4172">
      <w:start w:val="1"/>
      <w:numFmt w:val="lowerRoman"/>
      <w:lvlText w:val="%3."/>
      <w:lvlJc w:val="right"/>
      <w:pPr>
        <w:ind w:left="1800" w:hanging="180"/>
      </w:pPr>
    </w:lvl>
    <w:lvl w:ilvl="3" w:tplc="38429C8E">
      <w:start w:val="1"/>
      <w:numFmt w:val="decimal"/>
      <w:lvlText w:val="%4."/>
      <w:lvlJc w:val="left"/>
      <w:pPr>
        <w:ind w:left="2520" w:hanging="360"/>
      </w:pPr>
    </w:lvl>
    <w:lvl w:ilvl="4" w:tplc="8D44F6F6">
      <w:start w:val="1"/>
      <w:numFmt w:val="lowerLetter"/>
      <w:lvlText w:val="%5."/>
      <w:lvlJc w:val="left"/>
      <w:pPr>
        <w:ind w:left="3240" w:hanging="360"/>
      </w:pPr>
    </w:lvl>
    <w:lvl w:ilvl="5" w:tplc="F704E324">
      <w:start w:val="1"/>
      <w:numFmt w:val="lowerRoman"/>
      <w:lvlText w:val="%6."/>
      <w:lvlJc w:val="right"/>
      <w:pPr>
        <w:ind w:left="3960" w:hanging="180"/>
      </w:pPr>
    </w:lvl>
    <w:lvl w:ilvl="6" w:tplc="9EA6C0DA">
      <w:start w:val="1"/>
      <w:numFmt w:val="decimal"/>
      <w:lvlText w:val="%7."/>
      <w:lvlJc w:val="left"/>
      <w:pPr>
        <w:ind w:left="4680" w:hanging="360"/>
      </w:pPr>
    </w:lvl>
    <w:lvl w:ilvl="7" w:tplc="21FE7EA8">
      <w:start w:val="1"/>
      <w:numFmt w:val="lowerLetter"/>
      <w:lvlText w:val="%8."/>
      <w:lvlJc w:val="left"/>
      <w:pPr>
        <w:ind w:left="5400" w:hanging="360"/>
      </w:pPr>
    </w:lvl>
    <w:lvl w:ilvl="8" w:tplc="7C3EE422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8B15772"/>
    <w:multiLevelType w:val="hybridMultilevel"/>
    <w:tmpl w:val="F4A4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D01548"/>
    <w:multiLevelType w:val="hybridMultilevel"/>
    <w:tmpl w:val="1DD6E86C"/>
    <w:lvl w:ilvl="0" w:tplc="90661AF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A21454">
      <w:start w:val="1"/>
      <w:numFmt w:val="upp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6FB880CC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DD5EDA80">
      <w:start w:val="1"/>
      <w:numFmt w:val="lowerRoman"/>
      <w:lvlText w:val="(%5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F5B68A5"/>
    <w:multiLevelType w:val="hybridMultilevel"/>
    <w:tmpl w:val="ADFAE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8873E9"/>
    <w:multiLevelType w:val="hybridMultilevel"/>
    <w:tmpl w:val="EFBA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D95A3A"/>
    <w:multiLevelType w:val="hybridMultilevel"/>
    <w:tmpl w:val="CF20BDF4"/>
    <w:lvl w:ilvl="0" w:tplc="AB08EB74">
      <w:start w:val="1"/>
      <w:numFmt w:val="decimal"/>
      <w:lvlText w:val="%1."/>
      <w:lvlJc w:val="left"/>
      <w:pPr>
        <w:ind w:left="1440" w:hanging="360"/>
      </w:pPr>
    </w:lvl>
    <w:lvl w:ilvl="1" w:tplc="4796A0E2">
      <w:start w:val="1"/>
      <w:numFmt w:val="lowerLetter"/>
      <w:lvlText w:val="%2."/>
      <w:lvlJc w:val="left"/>
      <w:pPr>
        <w:ind w:left="2160" w:hanging="360"/>
      </w:pPr>
    </w:lvl>
    <w:lvl w:ilvl="2" w:tplc="652E0BE6">
      <w:start w:val="1"/>
      <w:numFmt w:val="lowerRoman"/>
      <w:lvlText w:val="%3."/>
      <w:lvlJc w:val="right"/>
      <w:pPr>
        <w:ind w:left="2880" w:hanging="180"/>
      </w:pPr>
    </w:lvl>
    <w:lvl w:ilvl="3" w:tplc="FBC8E37C">
      <w:start w:val="1"/>
      <w:numFmt w:val="decimal"/>
      <w:lvlText w:val="%4."/>
      <w:lvlJc w:val="left"/>
      <w:pPr>
        <w:ind w:left="3600" w:hanging="360"/>
      </w:pPr>
    </w:lvl>
    <w:lvl w:ilvl="4" w:tplc="BCD0F9C0">
      <w:start w:val="1"/>
      <w:numFmt w:val="lowerLetter"/>
      <w:lvlText w:val="%5."/>
      <w:lvlJc w:val="left"/>
      <w:pPr>
        <w:ind w:left="4320" w:hanging="360"/>
      </w:pPr>
    </w:lvl>
    <w:lvl w:ilvl="5" w:tplc="E7AEA52E">
      <w:start w:val="1"/>
      <w:numFmt w:val="lowerRoman"/>
      <w:lvlText w:val="%6."/>
      <w:lvlJc w:val="right"/>
      <w:pPr>
        <w:ind w:left="5040" w:hanging="180"/>
      </w:pPr>
    </w:lvl>
    <w:lvl w:ilvl="6" w:tplc="705ACDF8">
      <w:start w:val="1"/>
      <w:numFmt w:val="decimal"/>
      <w:lvlText w:val="%7."/>
      <w:lvlJc w:val="left"/>
      <w:pPr>
        <w:ind w:left="5760" w:hanging="360"/>
      </w:pPr>
    </w:lvl>
    <w:lvl w:ilvl="7" w:tplc="42286242">
      <w:start w:val="1"/>
      <w:numFmt w:val="lowerLetter"/>
      <w:lvlText w:val="%8."/>
      <w:lvlJc w:val="left"/>
      <w:pPr>
        <w:ind w:left="6480" w:hanging="360"/>
      </w:pPr>
    </w:lvl>
    <w:lvl w:ilvl="8" w:tplc="D6EE2AB4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A895B23"/>
    <w:multiLevelType w:val="hybridMultilevel"/>
    <w:tmpl w:val="B4E445B8"/>
    <w:lvl w:ilvl="0" w:tplc="760A005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71445E"/>
    <w:multiLevelType w:val="hybridMultilevel"/>
    <w:tmpl w:val="21FAE4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00E1EAF"/>
    <w:multiLevelType w:val="hybridMultilevel"/>
    <w:tmpl w:val="CDBC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226AEA"/>
    <w:multiLevelType w:val="hybridMultilevel"/>
    <w:tmpl w:val="E2DC9C04"/>
    <w:lvl w:ilvl="0" w:tplc="B810B37E">
      <w:start w:val="1"/>
      <w:numFmt w:val="bullet"/>
      <w:pStyle w:val="ChecklistSimpleChecked"/>
      <w:lvlText w:val="☑"/>
      <w:lvlJc w:val="left"/>
      <w:pPr>
        <w:tabs>
          <w:tab w:val="num" w:pos="360"/>
        </w:tabs>
        <w:ind w:left="360" w:hanging="36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5C037F"/>
    <w:multiLevelType w:val="hybridMultilevel"/>
    <w:tmpl w:val="B250230E"/>
    <w:lvl w:ilvl="0" w:tplc="202A532C">
      <w:start w:val="1"/>
      <w:numFmt w:val="decimal"/>
      <w:lvlText w:val="%1."/>
      <w:lvlJc w:val="left"/>
      <w:pPr>
        <w:ind w:left="630" w:hanging="360"/>
      </w:pPr>
    </w:lvl>
    <w:lvl w:ilvl="1" w:tplc="463CEC04">
      <w:start w:val="1"/>
      <w:numFmt w:val="lowerLetter"/>
      <w:lvlText w:val="%2."/>
      <w:lvlJc w:val="left"/>
      <w:pPr>
        <w:ind w:left="1350" w:hanging="360"/>
      </w:pPr>
    </w:lvl>
    <w:lvl w:ilvl="2" w:tplc="EDE89A3A">
      <w:start w:val="1"/>
      <w:numFmt w:val="lowerRoman"/>
      <w:lvlText w:val="%3."/>
      <w:lvlJc w:val="right"/>
      <w:pPr>
        <w:ind w:left="2070" w:hanging="180"/>
      </w:pPr>
    </w:lvl>
    <w:lvl w:ilvl="3" w:tplc="27C88CD0">
      <w:start w:val="1"/>
      <w:numFmt w:val="decimal"/>
      <w:lvlText w:val="%4."/>
      <w:lvlJc w:val="left"/>
      <w:pPr>
        <w:ind w:left="2790" w:hanging="360"/>
      </w:pPr>
    </w:lvl>
    <w:lvl w:ilvl="4" w:tplc="B0B0E788">
      <w:start w:val="1"/>
      <w:numFmt w:val="lowerLetter"/>
      <w:lvlText w:val="%5."/>
      <w:lvlJc w:val="left"/>
      <w:pPr>
        <w:ind w:left="3510" w:hanging="360"/>
      </w:pPr>
    </w:lvl>
    <w:lvl w:ilvl="5" w:tplc="E95AA2E0">
      <w:start w:val="1"/>
      <w:numFmt w:val="lowerRoman"/>
      <w:lvlText w:val="%6."/>
      <w:lvlJc w:val="right"/>
      <w:pPr>
        <w:ind w:left="4230" w:hanging="180"/>
      </w:pPr>
    </w:lvl>
    <w:lvl w:ilvl="6" w:tplc="0E8EAE1A">
      <w:start w:val="1"/>
      <w:numFmt w:val="decimal"/>
      <w:lvlText w:val="%7."/>
      <w:lvlJc w:val="left"/>
      <w:pPr>
        <w:ind w:left="4950" w:hanging="360"/>
      </w:pPr>
    </w:lvl>
    <w:lvl w:ilvl="7" w:tplc="AB740D90">
      <w:start w:val="1"/>
      <w:numFmt w:val="lowerLetter"/>
      <w:lvlText w:val="%8."/>
      <w:lvlJc w:val="left"/>
      <w:pPr>
        <w:ind w:left="5670" w:hanging="360"/>
      </w:pPr>
    </w:lvl>
    <w:lvl w:ilvl="8" w:tplc="90381E6C">
      <w:start w:val="1"/>
      <w:numFmt w:val="lowerRoman"/>
      <w:lvlText w:val="%9."/>
      <w:lvlJc w:val="right"/>
      <w:pPr>
        <w:ind w:left="6390" w:hanging="180"/>
      </w:pPr>
    </w:lvl>
  </w:abstractNum>
  <w:num w:numId="1" w16cid:durableId="560217346">
    <w:abstractNumId w:val="39"/>
  </w:num>
  <w:num w:numId="2" w16cid:durableId="479422739">
    <w:abstractNumId w:val="44"/>
  </w:num>
  <w:num w:numId="3" w16cid:durableId="261424095">
    <w:abstractNumId w:val="23"/>
  </w:num>
  <w:num w:numId="4" w16cid:durableId="2082676268">
    <w:abstractNumId w:val="28"/>
  </w:num>
  <w:num w:numId="5" w16cid:durableId="740446101">
    <w:abstractNumId w:val="34"/>
  </w:num>
  <w:num w:numId="6" w16cid:durableId="1850292874">
    <w:abstractNumId w:val="33"/>
  </w:num>
  <w:num w:numId="7" w16cid:durableId="227230828">
    <w:abstractNumId w:val="36"/>
  </w:num>
  <w:num w:numId="8" w16cid:durableId="825243153">
    <w:abstractNumId w:val="43"/>
  </w:num>
  <w:num w:numId="9" w16cid:durableId="1889949583">
    <w:abstractNumId w:val="24"/>
  </w:num>
  <w:num w:numId="10" w16cid:durableId="1543594346">
    <w:abstractNumId w:val="0"/>
  </w:num>
  <w:num w:numId="11" w16cid:durableId="1740785830">
    <w:abstractNumId w:val="5"/>
  </w:num>
  <w:num w:numId="12" w16cid:durableId="1369256056">
    <w:abstractNumId w:val="16"/>
  </w:num>
  <w:num w:numId="13" w16cid:durableId="674184301">
    <w:abstractNumId w:val="9"/>
  </w:num>
  <w:num w:numId="14" w16cid:durableId="1869223665">
    <w:abstractNumId w:val="26"/>
  </w:num>
  <w:num w:numId="15" w16cid:durableId="1502353477">
    <w:abstractNumId w:val="41"/>
  </w:num>
  <w:num w:numId="16" w16cid:durableId="1232934819">
    <w:abstractNumId w:val="20"/>
  </w:num>
  <w:num w:numId="17" w16cid:durableId="1785734969">
    <w:abstractNumId w:val="18"/>
  </w:num>
  <w:num w:numId="18" w16cid:durableId="4937938">
    <w:abstractNumId w:val="14"/>
  </w:num>
  <w:num w:numId="19" w16cid:durableId="963927430">
    <w:abstractNumId w:val="2"/>
  </w:num>
  <w:num w:numId="20" w16cid:durableId="743449962">
    <w:abstractNumId w:val="38"/>
  </w:num>
  <w:num w:numId="21" w16cid:durableId="232735911">
    <w:abstractNumId w:val="3"/>
  </w:num>
  <w:num w:numId="22" w16cid:durableId="116221211">
    <w:abstractNumId w:val="13"/>
  </w:num>
  <w:num w:numId="23" w16cid:durableId="241644499">
    <w:abstractNumId w:val="32"/>
  </w:num>
  <w:num w:numId="24" w16cid:durableId="1516336140">
    <w:abstractNumId w:val="6"/>
  </w:num>
  <w:num w:numId="25" w16cid:durableId="871529052">
    <w:abstractNumId w:val="37"/>
  </w:num>
  <w:num w:numId="26" w16cid:durableId="1906259585">
    <w:abstractNumId w:val="31"/>
  </w:num>
  <w:num w:numId="27" w16cid:durableId="604581925">
    <w:abstractNumId w:val="22"/>
  </w:num>
  <w:num w:numId="28" w16cid:durableId="705330369">
    <w:abstractNumId w:val="7"/>
  </w:num>
  <w:num w:numId="29" w16cid:durableId="990403223">
    <w:abstractNumId w:val="17"/>
  </w:num>
  <w:num w:numId="30" w16cid:durableId="514810282">
    <w:abstractNumId w:val="1"/>
  </w:num>
  <w:num w:numId="31" w16cid:durableId="2001806036">
    <w:abstractNumId w:val="30"/>
  </w:num>
  <w:num w:numId="32" w16cid:durableId="1695181340">
    <w:abstractNumId w:val="35"/>
  </w:num>
  <w:num w:numId="33" w16cid:durableId="191653407">
    <w:abstractNumId w:val="27"/>
  </w:num>
  <w:num w:numId="34" w16cid:durableId="293605416">
    <w:abstractNumId w:val="42"/>
  </w:num>
  <w:num w:numId="35" w16cid:durableId="165363823">
    <w:abstractNumId w:val="19"/>
  </w:num>
  <w:num w:numId="36" w16cid:durableId="614019720">
    <w:abstractNumId w:val="21"/>
  </w:num>
  <w:num w:numId="37" w16cid:durableId="1229919011">
    <w:abstractNumId w:val="4"/>
  </w:num>
  <w:num w:numId="38" w16cid:durableId="1572765358">
    <w:abstractNumId w:val="10"/>
  </w:num>
  <w:num w:numId="39" w16cid:durableId="554437171">
    <w:abstractNumId w:val="15"/>
  </w:num>
  <w:num w:numId="40" w16cid:durableId="2040348044">
    <w:abstractNumId w:val="25"/>
  </w:num>
  <w:num w:numId="41" w16cid:durableId="1832981337">
    <w:abstractNumId w:val="29"/>
  </w:num>
  <w:num w:numId="42" w16cid:durableId="2054843614">
    <w:abstractNumId w:val="12"/>
  </w:num>
  <w:num w:numId="43" w16cid:durableId="1191214104">
    <w:abstractNumId w:val="11"/>
  </w:num>
  <w:num w:numId="44" w16cid:durableId="134954198">
    <w:abstractNumId w:val="8"/>
  </w:num>
  <w:num w:numId="45" w16cid:durableId="1944917822">
    <w:abstractNumId w:val="40"/>
  </w:num>
  <w:numIdMacAtCleanup w:val="3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antrell, Celeste D">
    <w15:presenceInfo w15:providerId="AD" w15:userId="S::cdcantre@ad.unc.edu::4242ddf2-4db3-4089-a532-bb36fa44f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022755E-7263-41B7-9B23-8E738C1B9A25}"/>
    <w:docVar w:name="dgnword-eventsink" w:val="186254352"/>
  </w:docVars>
  <w:rsids>
    <w:rsidRoot w:val="007C0AA4"/>
    <w:rsid w:val="00003FA1"/>
    <w:rsid w:val="00012498"/>
    <w:rsid w:val="00014761"/>
    <w:rsid w:val="00015925"/>
    <w:rsid w:val="000176CD"/>
    <w:rsid w:val="00020152"/>
    <w:rsid w:val="00026439"/>
    <w:rsid w:val="00031283"/>
    <w:rsid w:val="00031D0E"/>
    <w:rsid w:val="00034598"/>
    <w:rsid w:val="00034B6D"/>
    <w:rsid w:val="000354BA"/>
    <w:rsid w:val="00036091"/>
    <w:rsid w:val="00042C4B"/>
    <w:rsid w:val="00044442"/>
    <w:rsid w:val="000504F8"/>
    <w:rsid w:val="00053DC2"/>
    <w:rsid w:val="00053E55"/>
    <w:rsid w:val="00054607"/>
    <w:rsid w:val="00060BE6"/>
    <w:rsid w:val="000678E0"/>
    <w:rsid w:val="00071106"/>
    <w:rsid w:val="00080915"/>
    <w:rsid w:val="0008389B"/>
    <w:rsid w:val="00086A99"/>
    <w:rsid w:val="00091975"/>
    <w:rsid w:val="000932C1"/>
    <w:rsid w:val="00095B99"/>
    <w:rsid w:val="0009767C"/>
    <w:rsid w:val="000A3196"/>
    <w:rsid w:val="000A3D3F"/>
    <w:rsid w:val="000A5050"/>
    <w:rsid w:val="000B0DA5"/>
    <w:rsid w:val="000B43A6"/>
    <w:rsid w:val="000B566B"/>
    <w:rsid w:val="000C0B9D"/>
    <w:rsid w:val="000D046D"/>
    <w:rsid w:val="000D2E80"/>
    <w:rsid w:val="000D3591"/>
    <w:rsid w:val="000D3F01"/>
    <w:rsid w:val="000D5A5A"/>
    <w:rsid w:val="000E188B"/>
    <w:rsid w:val="000E6A62"/>
    <w:rsid w:val="000E6F07"/>
    <w:rsid w:val="000F7148"/>
    <w:rsid w:val="00101800"/>
    <w:rsid w:val="0011070A"/>
    <w:rsid w:val="00112AB1"/>
    <w:rsid w:val="00112FF7"/>
    <w:rsid w:val="0011711A"/>
    <w:rsid w:val="0012266C"/>
    <w:rsid w:val="00123961"/>
    <w:rsid w:val="00131A39"/>
    <w:rsid w:val="001351F7"/>
    <w:rsid w:val="00136B27"/>
    <w:rsid w:val="00137B31"/>
    <w:rsid w:val="00137C5C"/>
    <w:rsid w:val="00146A7C"/>
    <w:rsid w:val="00155AFC"/>
    <w:rsid w:val="00155B00"/>
    <w:rsid w:val="00157283"/>
    <w:rsid w:val="0015754C"/>
    <w:rsid w:val="001600E0"/>
    <w:rsid w:val="00167220"/>
    <w:rsid w:val="00173EF9"/>
    <w:rsid w:val="00183BEB"/>
    <w:rsid w:val="00197326"/>
    <w:rsid w:val="001A039F"/>
    <w:rsid w:val="001A044E"/>
    <w:rsid w:val="001A32D8"/>
    <w:rsid w:val="001A46CB"/>
    <w:rsid w:val="001A5FAE"/>
    <w:rsid w:val="001A6887"/>
    <w:rsid w:val="001A6B2B"/>
    <w:rsid w:val="001A7789"/>
    <w:rsid w:val="001A7F8D"/>
    <w:rsid w:val="001B2C20"/>
    <w:rsid w:val="001B3950"/>
    <w:rsid w:val="001B527F"/>
    <w:rsid w:val="001B56EF"/>
    <w:rsid w:val="001B5A11"/>
    <w:rsid w:val="001C5D92"/>
    <w:rsid w:val="001C7835"/>
    <w:rsid w:val="001C7E11"/>
    <w:rsid w:val="001D15BE"/>
    <w:rsid w:val="001D1CD9"/>
    <w:rsid w:val="001E5515"/>
    <w:rsid w:val="001F4707"/>
    <w:rsid w:val="0020041E"/>
    <w:rsid w:val="00201CE9"/>
    <w:rsid w:val="002041C9"/>
    <w:rsid w:val="0020609F"/>
    <w:rsid w:val="0020730C"/>
    <w:rsid w:val="00210731"/>
    <w:rsid w:val="00210CA5"/>
    <w:rsid w:val="00210CAC"/>
    <w:rsid w:val="00215D07"/>
    <w:rsid w:val="00215E28"/>
    <w:rsid w:val="00221F30"/>
    <w:rsid w:val="00224037"/>
    <w:rsid w:val="00224A03"/>
    <w:rsid w:val="00224C66"/>
    <w:rsid w:val="00230CC0"/>
    <w:rsid w:val="00237D71"/>
    <w:rsid w:val="002506A3"/>
    <w:rsid w:val="00250845"/>
    <w:rsid w:val="00256D86"/>
    <w:rsid w:val="002575CD"/>
    <w:rsid w:val="00261650"/>
    <w:rsid w:val="00266921"/>
    <w:rsid w:val="00270F54"/>
    <w:rsid w:val="00271231"/>
    <w:rsid w:val="00275D91"/>
    <w:rsid w:val="00282878"/>
    <w:rsid w:val="00283A3A"/>
    <w:rsid w:val="002847E3"/>
    <w:rsid w:val="0029210E"/>
    <w:rsid w:val="002A0103"/>
    <w:rsid w:val="002A0256"/>
    <w:rsid w:val="002A08FD"/>
    <w:rsid w:val="002A0BF2"/>
    <w:rsid w:val="002A2B77"/>
    <w:rsid w:val="002A44A3"/>
    <w:rsid w:val="002B0B64"/>
    <w:rsid w:val="002B1D4E"/>
    <w:rsid w:val="002B47C1"/>
    <w:rsid w:val="002C05A1"/>
    <w:rsid w:val="002C0741"/>
    <w:rsid w:val="002C1718"/>
    <w:rsid w:val="002C4708"/>
    <w:rsid w:val="002C53D9"/>
    <w:rsid w:val="002C552C"/>
    <w:rsid w:val="002C7265"/>
    <w:rsid w:val="002D2E51"/>
    <w:rsid w:val="002E434B"/>
    <w:rsid w:val="002F0ACE"/>
    <w:rsid w:val="002F3909"/>
    <w:rsid w:val="002F4C9A"/>
    <w:rsid w:val="002F72B7"/>
    <w:rsid w:val="00302CD5"/>
    <w:rsid w:val="00304BCA"/>
    <w:rsid w:val="0030EC64"/>
    <w:rsid w:val="003106EA"/>
    <w:rsid w:val="003126DD"/>
    <w:rsid w:val="003141E8"/>
    <w:rsid w:val="00316087"/>
    <w:rsid w:val="00316566"/>
    <w:rsid w:val="00316D6C"/>
    <w:rsid w:val="0032539E"/>
    <w:rsid w:val="00334106"/>
    <w:rsid w:val="003427EB"/>
    <w:rsid w:val="00353C21"/>
    <w:rsid w:val="003548FC"/>
    <w:rsid w:val="0036763C"/>
    <w:rsid w:val="003677C3"/>
    <w:rsid w:val="00373693"/>
    <w:rsid w:val="003737DE"/>
    <w:rsid w:val="00376552"/>
    <w:rsid w:val="0038018C"/>
    <w:rsid w:val="00383A1F"/>
    <w:rsid w:val="003928C0"/>
    <w:rsid w:val="00392EBE"/>
    <w:rsid w:val="00394089"/>
    <w:rsid w:val="0039498C"/>
    <w:rsid w:val="003A1B95"/>
    <w:rsid w:val="003A4822"/>
    <w:rsid w:val="003A5160"/>
    <w:rsid w:val="003A591A"/>
    <w:rsid w:val="003A5F7C"/>
    <w:rsid w:val="003A7A52"/>
    <w:rsid w:val="003B442A"/>
    <w:rsid w:val="003B4683"/>
    <w:rsid w:val="003B485B"/>
    <w:rsid w:val="003B7015"/>
    <w:rsid w:val="003C3D02"/>
    <w:rsid w:val="003D0CBE"/>
    <w:rsid w:val="003D234B"/>
    <w:rsid w:val="003D7453"/>
    <w:rsid w:val="003D7839"/>
    <w:rsid w:val="003D7CBD"/>
    <w:rsid w:val="003E264F"/>
    <w:rsid w:val="003E4C8B"/>
    <w:rsid w:val="003E71E6"/>
    <w:rsid w:val="003F040A"/>
    <w:rsid w:val="00400B35"/>
    <w:rsid w:val="00405E27"/>
    <w:rsid w:val="00406E29"/>
    <w:rsid w:val="00407F9D"/>
    <w:rsid w:val="004113AC"/>
    <w:rsid w:val="00431D11"/>
    <w:rsid w:val="0043279F"/>
    <w:rsid w:val="004335EA"/>
    <w:rsid w:val="00440E91"/>
    <w:rsid w:val="00445B65"/>
    <w:rsid w:val="0044690C"/>
    <w:rsid w:val="00447095"/>
    <w:rsid w:val="00452F68"/>
    <w:rsid w:val="00455EF4"/>
    <w:rsid w:val="00457B1C"/>
    <w:rsid w:val="00463E63"/>
    <w:rsid w:val="004648F0"/>
    <w:rsid w:val="0047246B"/>
    <w:rsid w:val="00473500"/>
    <w:rsid w:val="00474F89"/>
    <w:rsid w:val="00483D82"/>
    <w:rsid w:val="004863EB"/>
    <w:rsid w:val="004869DC"/>
    <w:rsid w:val="00486AA0"/>
    <w:rsid w:val="004928CC"/>
    <w:rsid w:val="00493D44"/>
    <w:rsid w:val="004A0FDA"/>
    <w:rsid w:val="004A4688"/>
    <w:rsid w:val="004B40FE"/>
    <w:rsid w:val="004B6FF5"/>
    <w:rsid w:val="004C0D91"/>
    <w:rsid w:val="004C72DE"/>
    <w:rsid w:val="004C791F"/>
    <w:rsid w:val="004D6714"/>
    <w:rsid w:val="004E1E10"/>
    <w:rsid w:val="004E3F2C"/>
    <w:rsid w:val="004E7369"/>
    <w:rsid w:val="004F51EE"/>
    <w:rsid w:val="00503359"/>
    <w:rsid w:val="00504AE6"/>
    <w:rsid w:val="00507E44"/>
    <w:rsid w:val="00522E61"/>
    <w:rsid w:val="00524264"/>
    <w:rsid w:val="005262A2"/>
    <w:rsid w:val="005270C1"/>
    <w:rsid w:val="00532C8C"/>
    <w:rsid w:val="0053604F"/>
    <w:rsid w:val="005365A2"/>
    <w:rsid w:val="00536C8A"/>
    <w:rsid w:val="00537BF2"/>
    <w:rsid w:val="005404EF"/>
    <w:rsid w:val="0054292A"/>
    <w:rsid w:val="00550D01"/>
    <w:rsid w:val="0055384E"/>
    <w:rsid w:val="00554E94"/>
    <w:rsid w:val="0056292C"/>
    <w:rsid w:val="00562B0D"/>
    <w:rsid w:val="005634CB"/>
    <w:rsid w:val="00565055"/>
    <w:rsid w:val="00590A69"/>
    <w:rsid w:val="00590E02"/>
    <w:rsid w:val="00591A9C"/>
    <w:rsid w:val="00592506"/>
    <w:rsid w:val="00594D81"/>
    <w:rsid w:val="005A1E82"/>
    <w:rsid w:val="005A47E1"/>
    <w:rsid w:val="005A5B75"/>
    <w:rsid w:val="005B29DA"/>
    <w:rsid w:val="005B38B4"/>
    <w:rsid w:val="005C2666"/>
    <w:rsid w:val="005C43D8"/>
    <w:rsid w:val="005D2B4B"/>
    <w:rsid w:val="005D3EEB"/>
    <w:rsid w:val="005D41AD"/>
    <w:rsid w:val="005D7D53"/>
    <w:rsid w:val="005E1F8E"/>
    <w:rsid w:val="005E40AC"/>
    <w:rsid w:val="005E4A52"/>
    <w:rsid w:val="005E7D6B"/>
    <w:rsid w:val="005F1D0E"/>
    <w:rsid w:val="005F1FA4"/>
    <w:rsid w:val="005F41FF"/>
    <w:rsid w:val="005F6C5E"/>
    <w:rsid w:val="0060543A"/>
    <w:rsid w:val="00611DBB"/>
    <w:rsid w:val="00617E5C"/>
    <w:rsid w:val="0062269A"/>
    <w:rsid w:val="0062721D"/>
    <w:rsid w:val="0062727C"/>
    <w:rsid w:val="00627303"/>
    <w:rsid w:val="006300AA"/>
    <w:rsid w:val="00633B66"/>
    <w:rsid w:val="0063431C"/>
    <w:rsid w:val="00637063"/>
    <w:rsid w:val="00642921"/>
    <w:rsid w:val="00647502"/>
    <w:rsid w:val="00667F42"/>
    <w:rsid w:val="00675A9B"/>
    <w:rsid w:val="00675BAE"/>
    <w:rsid w:val="00691CCC"/>
    <w:rsid w:val="00694C3F"/>
    <w:rsid w:val="006A0519"/>
    <w:rsid w:val="006A285F"/>
    <w:rsid w:val="006A2A0A"/>
    <w:rsid w:val="006A3FE3"/>
    <w:rsid w:val="006A6821"/>
    <w:rsid w:val="006A7B8B"/>
    <w:rsid w:val="006B08BE"/>
    <w:rsid w:val="006B1BDD"/>
    <w:rsid w:val="006B2E27"/>
    <w:rsid w:val="006B348B"/>
    <w:rsid w:val="006B3707"/>
    <w:rsid w:val="006C0DE4"/>
    <w:rsid w:val="006D16F3"/>
    <w:rsid w:val="006D1D4E"/>
    <w:rsid w:val="006D2B8B"/>
    <w:rsid w:val="006D57BC"/>
    <w:rsid w:val="006E112F"/>
    <w:rsid w:val="006E483B"/>
    <w:rsid w:val="006E60CE"/>
    <w:rsid w:val="006F37A4"/>
    <w:rsid w:val="006F5BCD"/>
    <w:rsid w:val="00700009"/>
    <w:rsid w:val="00702B45"/>
    <w:rsid w:val="007045B1"/>
    <w:rsid w:val="00706D33"/>
    <w:rsid w:val="00707931"/>
    <w:rsid w:val="00717AF1"/>
    <w:rsid w:val="00723F04"/>
    <w:rsid w:val="0072429A"/>
    <w:rsid w:val="00732799"/>
    <w:rsid w:val="0073634B"/>
    <w:rsid w:val="00736F1F"/>
    <w:rsid w:val="0073725E"/>
    <w:rsid w:val="00742285"/>
    <w:rsid w:val="00744885"/>
    <w:rsid w:val="00746538"/>
    <w:rsid w:val="007540D2"/>
    <w:rsid w:val="00767FD6"/>
    <w:rsid w:val="0077008A"/>
    <w:rsid w:val="007754FA"/>
    <w:rsid w:val="007769E4"/>
    <w:rsid w:val="00777C94"/>
    <w:rsid w:val="007815E7"/>
    <w:rsid w:val="007831CE"/>
    <w:rsid w:val="00784479"/>
    <w:rsid w:val="007864B2"/>
    <w:rsid w:val="00787A38"/>
    <w:rsid w:val="007909C3"/>
    <w:rsid w:val="007915A1"/>
    <w:rsid w:val="007919E5"/>
    <w:rsid w:val="0079284C"/>
    <w:rsid w:val="00792B83"/>
    <w:rsid w:val="00797723"/>
    <w:rsid w:val="007A4BF3"/>
    <w:rsid w:val="007A568F"/>
    <w:rsid w:val="007A7E2C"/>
    <w:rsid w:val="007A7EF6"/>
    <w:rsid w:val="007B011D"/>
    <w:rsid w:val="007B06F7"/>
    <w:rsid w:val="007C00BC"/>
    <w:rsid w:val="007C0AA4"/>
    <w:rsid w:val="007C1671"/>
    <w:rsid w:val="007D2D50"/>
    <w:rsid w:val="007E12AA"/>
    <w:rsid w:val="007F6F5C"/>
    <w:rsid w:val="00813A93"/>
    <w:rsid w:val="00813FEC"/>
    <w:rsid w:val="008156D0"/>
    <w:rsid w:val="00815C8E"/>
    <w:rsid w:val="00817750"/>
    <w:rsid w:val="0082606F"/>
    <w:rsid w:val="00834547"/>
    <w:rsid w:val="00834A5D"/>
    <w:rsid w:val="0083573A"/>
    <w:rsid w:val="00837230"/>
    <w:rsid w:val="00841ECA"/>
    <w:rsid w:val="0084306F"/>
    <w:rsid w:val="0085079A"/>
    <w:rsid w:val="00852681"/>
    <w:rsid w:val="00854699"/>
    <w:rsid w:val="008646CB"/>
    <w:rsid w:val="00864F92"/>
    <w:rsid w:val="00866FB5"/>
    <w:rsid w:val="00874C64"/>
    <w:rsid w:val="008803B5"/>
    <w:rsid w:val="00882054"/>
    <w:rsid w:val="00882B32"/>
    <w:rsid w:val="0088646C"/>
    <w:rsid w:val="0089289A"/>
    <w:rsid w:val="008A478A"/>
    <w:rsid w:val="008A70F0"/>
    <w:rsid w:val="008A7F5E"/>
    <w:rsid w:val="008B32BD"/>
    <w:rsid w:val="008B69F7"/>
    <w:rsid w:val="008B78F2"/>
    <w:rsid w:val="008B7A9A"/>
    <w:rsid w:val="008C274E"/>
    <w:rsid w:val="008C2CAD"/>
    <w:rsid w:val="008C3711"/>
    <w:rsid w:val="008C48C5"/>
    <w:rsid w:val="008C5186"/>
    <w:rsid w:val="008C6F3B"/>
    <w:rsid w:val="008D6ADE"/>
    <w:rsid w:val="008D7AA0"/>
    <w:rsid w:val="008E1730"/>
    <w:rsid w:val="008E2AD4"/>
    <w:rsid w:val="008E4D98"/>
    <w:rsid w:val="00905B20"/>
    <w:rsid w:val="00914891"/>
    <w:rsid w:val="009173D2"/>
    <w:rsid w:val="009177A3"/>
    <w:rsid w:val="00917B20"/>
    <w:rsid w:val="0092462C"/>
    <w:rsid w:val="0092636D"/>
    <w:rsid w:val="00946A3B"/>
    <w:rsid w:val="00956E66"/>
    <w:rsid w:val="00964102"/>
    <w:rsid w:val="00965EE8"/>
    <w:rsid w:val="009711CC"/>
    <w:rsid w:val="00975886"/>
    <w:rsid w:val="0097691F"/>
    <w:rsid w:val="00981271"/>
    <w:rsid w:val="00983319"/>
    <w:rsid w:val="00992584"/>
    <w:rsid w:val="009973D8"/>
    <w:rsid w:val="00997964"/>
    <w:rsid w:val="009A0BAD"/>
    <w:rsid w:val="009A4353"/>
    <w:rsid w:val="009B16A2"/>
    <w:rsid w:val="009B4D64"/>
    <w:rsid w:val="009C2208"/>
    <w:rsid w:val="009C559D"/>
    <w:rsid w:val="009C63B5"/>
    <w:rsid w:val="009C74B0"/>
    <w:rsid w:val="009D0BDB"/>
    <w:rsid w:val="009D1761"/>
    <w:rsid w:val="009D6380"/>
    <w:rsid w:val="009D6849"/>
    <w:rsid w:val="009E3B5C"/>
    <w:rsid w:val="009F0F8B"/>
    <w:rsid w:val="009F14A2"/>
    <w:rsid w:val="00A03BAE"/>
    <w:rsid w:val="00A04E30"/>
    <w:rsid w:val="00A065ED"/>
    <w:rsid w:val="00A102C8"/>
    <w:rsid w:val="00A12B6E"/>
    <w:rsid w:val="00A15D93"/>
    <w:rsid w:val="00A203E7"/>
    <w:rsid w:val="00A23DAC"/>
    <w:rsid w:val="00A32C70"/>
    <w:rsid w:val="00A357C6"/>
    <w:rsid w:val="00A366AD"/>
    <w:rsid w:val="00A42F1C"/>
    <w:rsid w:val="00A4510D"/>
    <w:rsid w:val="00A56C3F"/>
    <w:rsid w:val="00A5A416"/>
    <w:rsid w:val="00A607F8"/>
    <w:rsid w:val="00A608AA"/>
    <w:rsid w:val="00A66E41"/>
    <w:rsid w:val="00A72848"/>
    <w:rsid w:val="00A7E520"/>
    <w:rsid w:val="00A809FA"/>
    <w:rsid w:val="00A80A0C"/>
    <w:rsid w:val="00A8226D"/>
    <w:rsid w:val="00A83AEA"/>
    <w:rsid w:val="00A84E93"/>
    <w:rsid w:val="00A85C7A"/>
    <w:rsid w:val="00A87D06"/>
    <w:rsid w:val="00A933D0"/>
    <w:rsid w:val="00A9787E"/>
    <w:rsid w:val="00AA294B"/>
    <w:rsid w:val="00AA39DD"/>
    <w:rsid w:val="00AA5C9F"/>
    <w:rsid w:val="00AA5F3B"/>
    <w:rsid w:val="00AA77A0"/>
    <w:rsid w:val="00AA7AF5"/>
    <w:rsid w:val="00AB0062"/>
    <w:rsid w:val="00AB219F"/>
    <w:rsid w:val="00AB6277"/>
    <w:rsid w:val="00AC2A4B"/>
    <w:rsid w:val="00AC32FD"/>
    <w:rsid w:val="00AC5015"/>
    <w:rsid w:val="00AC5DB2"/>
    <w:rsid w:val="00AD3F7E"/>
    <w:rsid w:val="00AD5B5D"/>
    <w:rsid w:val="00AE1127"/>
    <w:rsid w:val="00AE3EAD"/>
    <w:rsid w:val="00AE5827"/>
    <w:rsid w:val="00AE5CCB"/>
    <w:rsid w:val="00AF2B05"/>
    <w:rsid w:val="00B01123"/>
    <w:rsid w:val="00B03693"/>
    <w:rsid w:val="00B03CE3"/>
    <w:rsid w:val="00B04FDB"/>
    <w:rsid w:val="00B10D05"/>
    <w:rsid w:val="00B1130E"/>
    <w:rsid w:val="00B151E4"/>
    <w:rsid w:val="00B15622"/>
    <w:rsid w:val="00B2556D"/>
    <w:rsid w:val="00B30920"/>
    <w:rsid w:val="00B32E50"/>
    <w:rsid w:val="00B407B2"/>
    <w:rsid w:val="00B46FCA"/>
    <w:rsid w:val="00B4998E"/>
    <w:rsid w:val="00B65ECA"/>
    <w:rsid w:val="00B668F6"/>
    <w:rsid w:val="00B703F9"/>
    <w:rsid w:val="00B71B8F"/>
    <w:rsid w:val="00B84A42"/>
    <w:rsid w:val="00B857F5"/>
    <w:rsid w:val="00B958FC"/>
    <w:rsid w:val="00B96D0E"/>
    <w:rsid w:val="00BA6488"/>
    <w:rsid w:val="00BB13AB"/>
    <w:rsid w:val="00BC1726"/>
    <w:rsid w:val="00BC1D67"/>
    <w:rsid w:val="00BC1E1C"/>
    <w:rsid w:val="00BC4DCC"/>
    <w:rsid w:val="00BC5C22"/>
    <w:rsid w:val="00BC7D6D"/>
    <w:rsid w:val="00BC7E9B"/>
    <w:rsid w:val="00BD1366"/>
    <w:rsid w:val="00BE6182"/>
    <w:rsid w:val="00BF0045"/>
    <w:rsid w:val="00BF137E"/>
    <w:rsid w:val="00BF163B"/>
    <w:rsid w:val="00BF1B78"/>
    <w:rsid w:val="00BF5A42"/>
    <w:rsid w:val="00C02C53"/>
    <w:rsid w:val="00C14BCB"/>
    <w:rsid w:val="00C26B25"/>
    <w:rsid w:val="00C26C93"/>
    <w:rsid w:val="00C3310A"/>
    <w:rsid w:val="00C5335C"/>
    <w:rsid w:val="00C55802"/>
    <w:rsid w:val="00C57038"/>
    <w:rsid w:val="00C57243"/>
    <w:rsid w:val="00C57E89"/>
    <w:rsid w:val="00C61B11"/>
    <w:rsid w:val="00C621F2"/>
    <w:rsid w:val="00C74F79"/>
    <w:rsid w:val="00C75EBA"/>
    <w:rsid w:val="00C763C7"/>
    <w:rsid w:val="00C852BA"/>
    <w:rsid w:val="00C860EF"/>
    <w:rsid w:val="00C86820"/>
    <w:rsid w:val="00C87B5A"/>
    <w:rsid w:val="00C91B0C"/>
    <w:rsid w:val="00C9521B"/>
    <w:rsid w:val="00CA55FC"/>
    <w:rsid w:val="00CB19F8"/>
    <w:rsid w:val="00CC14AF"/>
    <w:rsid w:val="00CC3B08"/>
    <w:rsid w:val="00CC7325"/>
    <w:rsid w:val="00CD13DC"/>
    <w:rsid w:val="00CD6856"/>
    <w:rsid w:val="00CD6881"/>
    <w:rsid w:val="00CD6A92"/>
    <w:rsid w:val="00CD7FA9"/>
    <w:rsid w:val="00CF0EC1"/>
    <w:rsid w:val="00CF774A"/>
    <w:rsid w:val="00D01FD3"/>
    <w:rsid w:val="00D14278"/>
    <w:rsid w:val="00D14CD7"/>
    <w:rsid w:val="00D17825"/>
    <w:rsid w:val="00D213B0"/>
    <w:rsid w:val="00D217A5"/>
    <w:rsid w:val="00D2299F"/>
    <w:rsid w:val="00D30017"/>
    <w:rsid w:val="00D334C4"/>
    <w:rsid w:val="00D44DB1"/>
    <w:rsid w:val="00D45310"/>
    <w:rsid w:val="00D46D10"/>
    <w:rsid w:val="00D57B4C"/>
    <w:rsid w:val="00D605ED"/>
    <w:rsid w:val="00D62D56"/>
    <w:rsid w:val="00D63E52"/>
    <w:rsid w:val="00D84A6C"/>
    <w:rsid w:val="00D90B21"/>
    <w:rsid w:val="00D91AE7"/>
    <w:rsid w:val="00D94D6B"/>
    <w:rsid w:val="00DA0EBC"/>
    <w:rsid w:val="00DA5401"/>
    <w:rsid w:val="00DB0627"/>
    <w:rsid w:val="00DB2C90"/>
    <w:rsid w:val="00DB3336"/>
    <w:rsid w:val="00DC52CF"/>
    <w:rsid w:val="00DD0B92"/>
    <w:rsid w:val="00DD23EE"/>
    <w:rsid w:val="00DE189D"/>
    <w:rsid w:val="00DE3037"/>
    <w:rsid w:val="00DE4FC5"/>
    <w:rsid w:val="00DF2D87"/>
    <w:rsid w:val="00DF3CDD"/>
    <w:rsid w:val="00DF43E7"/>
    <w:rsid w:val="00DF7CF5"/>
    <w:rsid w:val="00E10D16"/>
    <w:rsid w:val="00E110ED"/>
    <w:rsid w:val="00E16050"/>
    <w:rsid w:val="00E16E88"/>
    <w:rsid w:val="00E205A2"/>
    <w:rsid w:val="00E23C37"/>
    <w:rsid w:val="00E2667F"/>
    <w:rsid w:val="00E2733F"/>
    <w:rsid w:val="00E30367"/>
    <w:rsid w:val="00E3413C"/>
    <w:rsid w:val="00E341BE"/>
    <w:rsid w:val="00E34276"/>
    <w:rsid w:val="00E344D3"/>
    <w:rsid w:val="00E42653"/>
    <w:rsid w:val="00E427AB"/>
    <w:rsid w:val="00E443B9"/>
    <w:rsid w:val="00E47602"/>
    <w:rsid w:val="00E52214"/>
    <w:rsid w:val="00E52DD7"/>
    <w:rsid w:val="00E5418B"/>
    <w:rsid w:val="00E61A83"/>
    <w:rsid w:val="00E62633"/>
    <w:rsid w:val="00E65E7B"/>
    <w:rsid w:val="00E6663D"/>
    <w:rsid w:val="00E67330"/>
    <w:rsid w:val="00E67504"/>
    <w:rsid w:val="00E71ED8"/>
    <w:rsid w:val="00E73464"/>
    <w:rsid w:val="00E77561"/>
    <w:rsid w:val="00E77CAD"/>
    <w:rsid w:val="00EA10AC"/>
    <w:rsid w:val="00EA1AE7"/>
    <w:rsid w:val="00EA3F78"/>
    <w:rsid w:val="00EA478F"/>
    <w:rsid w:val="00EA6554"/>
    <w:rsid w:val="00EB08F8"/>
    <w:rsid w:val="00EB2E5C"/>
    <w:rsid w:val="00EB35CB"/>
    <w:rsid w:val="00EB68ED"/>
    <w:rsid w:val="00EB6AF7"/>
    <w:rsid w:val="00EC0CD2"/>
    <w:rsid w:val="00EC72CC"/>
    <w:rsid w:val="00ED33CF"/>
    <w:rsid w:val="00ED6A81"/>
    <w:rsid w:val="00EE4605"/>
    <w:rsid w:val="00EE4A50"/>
    <w:rsid w:val="00EE54D8"/>
    <w:rsid w:val="00EF112B"/>
    <w:rsid w:val="00EF12B5"/>
    <w:rsid w:val="00EF17DF"/>
    <w:rsid w:val="00EF2D65"/>
    <w:rsid w:val="00EF6FA0"/>
    <w:rsid w:val="00F055E0"/>
    <w:rsid w:val="00F0782F"/>
    <w:rsid w:val="00F1325F"/>
    <w:rsid w:val="00F14A9E"/>
    <w:rsid w:val="00F16920"/>
    <w:rsid w:val="00F20768"/>
    <w:rsid w:val="00F26F71"/>
    <w:rsid w:val="00F519BE"/>
    <w:rsid w:val="00F528C0"/>
    <w:rsid w:val="00F5525C"/>
    <w:rsid w:val="00F56C1D"/>
    <w:rsid w:val="00F61072"/>
    <w:rsid w:val="00F61980"/>
    <w:rsid w:val="00F624DF"/>
    <w:rsid w:val="00F638D3"/>
    <w:rsid w:val="00F67777"/>
    <w:rsid w:val="00F73488"/>
    <w:rsid w:val="00F8324B"/>
    <w:rsid w:val="00F85CEA"/>
    <w:rsid w:val="00F968D4"/>
    <w:rsid w:val="00FA3E21"/>
    <w:rsid w:val="00FA5C91"/>
    <w:rsid w:val="00FB0806"/>
    <w:rsid w:val="00FB1A7D"/>
    <w:rsid w:val="00FB29B6"/>
    <w:rsid w:val="00FB2F9F"/>
    <w:rsid w:val="00FB416E"/>
    <w:rsid w:val="00FB57BC"/>
    <w:rsid w:val="00FC1C99"/>
    <w:rsid w:val="00FC306F"/>
    <w:rsid w:val="00FC372A"/>
    <w:rsid w:val="00FC47CD"/>
    <w:rsid w:val="00FD1042"/>
    <w:rsid w:val="00FD1839"/>
    <w:rsid w:val="00FD1B1B"/>
    <w:rsid w:val="00FD595F"/>
    <w:rsid w:val="00FE07A0"/>
    <w:rsid w:val="00FE1E70"/>
    <w:rsid w:val="00FE51F7"/>
    <w:rsid w:val="00FF0BB6"/>
    <w:rsid w:val="00FF54F9"/>
    <w:rsid w:val="0100C1E5"/>
    <w:rsid w:val="01726523"/>
    <w:rsid w:val="01B804AC"/>
    <w:rsid w:val="01BE1312"/>
    <w:rsid w:val="01CB997C"/>
    <w:rsid w:val="01DB3F04"/>
    <w:rsid w:val="01FC6D68"/>
    <w:rsid w:val="01FCA51A"/>
    <w:rsid w:val="02673E61"/>
    <w:rsid w:val="02980ED2"/>
    <w:rsid w:val="02B073D1"/>
    <w:rsid w:val="02BB9B0E"/>
    <w:rsid w:val="03379D66"/>
    <w:rsid w:val="0370AB81"/>
    <w:rsid w:val="03A8C950"/>
    <w:rsid w:val="040888D5"/>
    <w:rsid w:val="045CE9BD"/>
    <w:rsid w:val="04E26926"/>
    <w:rsid w:val="058B88DE"/>
    <w:rsid w:val="0667DDB4"/>
    <w:rsid w:val="06845221"/>
    <w:rsid w:val="06C03A44"/>
    <w:rsid w:val="076ABC97"/>
    <w:rsid w:val="07DF9A91"/>
    <w:rsid w:val="080686D5"/>
    <w:rsid w:val="0866EA70"/>
    <w:rsid w:val="091FB555"/>
    <w:rsid w:val="09288AE9"/>
    <w:rsid w:val="096EB7F9"/>
    <w:rsid w:val="09760B5F"/>
    <w:rsid w:val="09EB421F"/>
    <w:rsid w:val="09F0F78D"/>
    <w:rsid w:val="0A180AD4"/>
    <w:rsid w:val="0A536B07"/>
    <w:rsid w:val="0A80AD79"/>
    <w:rsid w:val="0AE59C3E"/>
    <w:rsid w:val="0B216030"/>
    <w:rsid w:val="0B385A9F"/>
    <w:rsid w:val="0B4E296D"/>
    <w:rsid w:val="0B4FDABF"/>
    <w:rsid w:val="0C02DD42"/>
    <w:rsid w:val="0C37524F"/>
    <w:rsid w:val="0C53819C"/>
    <w:rsid w:val="0C9C8230"/>
    <w:rsid w:val="0CEA4911"/>
    <w:rsid w:val="0CFF03FD"/>
    <w:rsid w:val="0D11BD08"/>
    <w:rsid w:val="0D49E623"/>
    <w:rsid w:val="0D90106C"/>
    <w:rsid w:val="0DB76BDF"/>
    <w:rsid w:val="0E096B1E"/>
    <w:rsid w:val="0E1FC858"/>
    <w:rsid w:val="0E866D3A"/>
    <w:rsid w:val="0E926C80"/>
    <w:rsid w:val="0E943FA9"/>
    <w:rsid w:val="0EB96A74"/>
    <w:rsid w:val="0EBB393A"/>
    <w:rsid w:val="0ED6FC82"/>
    <w:rsid w:val="0EF369E7"/>
    <w:rsid w:val="0F315D78"/>
    <w:rsid w:val="0F3DD662"/>
    <w:rsid w:val="0F675D2C"/>
    <w:rsid w:val="0F93A3F5"/>
    <w:rsid w:val="0FA67CD0"/>
    <w:rsid w:val="1002B623"/>
    <w:rsid w:val="12491E5A"/>
    <w:rsid w:val="1249F1A8"/>
    <w:rsid w:val="125141D2"/>
    <w:rsid w:val="1255E8BD"/>
    <w:rsid w:val="12AA0E7B"/>
    <w:rsid w:val="12E1911C"/>
    <w:rsid w:val="12F68E4D"/>
    <w:rsid w:val="13014226"/>
    <w:rsid w:val="130C0280"/>
    <w:rsid w:val="130DF430"/>
    <w:rsid w:val="13859D3C"/>
    <w:rsid w:val="139EB151"/>
    <w:rsid w:val="13C31261"/>
    <w:rsid w:val="13C49241"/>
    <w:rsid w:val="13EAC721"/>
    <w:rsid w:val="14266FE7"/>
    <w:rsid w:val="14453835"/>
    <w:rsid w:val="14561616"/>
    <w:rsid w:val="145D617A"/>
    <w:rsid w:val="14C8051C"/>
    <w:rsid w:val="1536DED8"/>
    <w:rsid w:val="153EBA71"/>
    <w:rsid w:val="156D469E"/>
    <w:rsid w:val="15D750FE"/>
    <w:rsid w:val="15E017ED"/>
    <w:rsid w:val="160D21FB"/>
    <w:rsid w:val="16225B6F"/>
    <w:rsid w:val="16318397"/>
    <w:rsid w:val="16409806"/>
    <w:rsid w:val="164C03A8"/>
    <w:rsid w:val="16A0A7E2"/>
    <w:rsid w:val="16A71493"/>
    <w:rsid w:val="16FCA193"/>
    <w:rsid w:val="172EB1E3"/>
    <w:rsid w:val="179023C0"/>
    <w:rsid w:val="185F53D3"/>
    <w:rsid w:val="18659DFC"/>
    <w:rsid w:val="18B78654"/>
    <w:rsid w:val="1909569F"/>
    <w:rsid w:val="1923F8EA"/>
    <w:rsid w:val="19456EFB"/>
    <w:rsid w:val="1956D358"/>
    <w:rsid w:val="19A43DFE"/>
    <w:rsid w:val="1A47395F"/>
    <w:rsid w:val="1A77CC64"/>
    <w:rsid w:val="1A78DD61"/>
    <w:rsid w:val="1AC33E38"/>
    <w:rsid w:val="1B29E569"/>
    <w:rsid w:val="1B5124B9"/>
    <w:rsid w:val="1B7239A2"/>
    <w:rsid w:val="1BD1EC85"/>
    <w:rsid w:val="1BE3C9EF"/>
    <w:rsid w:val="1C7BF2A4"/>
    <w:rsid w:val="1CE20ACE"/>
    <w:rsid w:val="1D66CB49"/>
    <w:rsid w:val="1D7AB4C9"/>
    <w:rsid w:val="1DA1E8DF"/>
    <w:rsid w:val="1DAEFE55"/>
    <w:rsid w:val="1DB500C7"/>
    <w:rsid w:val="1DCE3051"/>
    <w:rsid w:val="1DF0E764"/>
    <w:rsid w:val="1DF68779"/>
    <w:rsid w:val="1E5A0D38"/>
    <w:rsid w:val="1E610A96"/>
    <w:rsid w:val="1E79A95C"/>
    <w:rsid w:val="1EC2CA29"/>
    <w:rsid w:val="1ECC8C0A"/>
    <w:rsid w:val="1EF83DC9"/>
    <w:rsid w:val="1F0FE509"/>
    <w:rsid w:val="1F58379C"/>
    <w:rsid w:val="1F72972B"/>
    <w:rsid w:val="1F93DFCC"/>
    <w:rsid w:val="1FF9889F"/>
    <w:rsid w:val="20602053"/>
    <w:rsid w:val="206B0BEB"/>
    <w:rsid w:val="208F669C"/>
    <w:rsid w:val="20AC430A"/>
    <w:rsid w:val="2105F70C"/>
    <w:rsid w:val="21EF3868"/>
    <w:rsid w:val="2211E8A1"/>
    <w:rsid w:val="22412E09"/>
    <w:rsid w:val="2244B9DE"/>
    <w:rsid w:val="225F6998"/>
    <w:rsid w:val="225F712C"/>
    <w:rsid w:val="2275C418"/>
    <w:rsid w:val="22839B85"/>
    <w:rsid w:val="22E6D0D6"/>
    <w:rsid w:val="234767B3"/>
    <w:rsid w:val="238BB59D"/>
    <w:rsid w:val="238E6D56"/>
    <w:rsid w:val="23A6A9DA"/>
    <w:rsid w:val="23A7C14D"/>
    <w:rsid w:val="23D516D9"/>
    <w:rsid w:val="23E52ACD"/>
    <w:rsid w:val="23EAC45A"/>
    <w:rsid w:val="240AC53A"/>
    <w:rsid w:val="243D0422"/>
    <w:rsid w:val="2488B806"/>
    <w:rsid w:val="25CBD963"/>
    <w:rsid w:val="261ECDC7"/>
    <w:rsid w:val="269F10BE"/>
    <w:rsid w:val="26B38C6E"/>
    <w:rsid w:val="271CD80A"/>
    <w:rsid w:val="2737E344"/>
    <w:rsid w:val="27E661C7"/>
    <w:rsid w:val="2816FC71"/>
    <w:rsid w:val="28E62EFA"/>
    <w:rsid w:val="28E7D80E"/>
    <w:rsid w:val="2973E7AD"/>
    <w:rsid w:val="29AFF3E9"/>
    <w:rsid w:val="29BF5DA7"/>
    <w:rsid w:val="29C38173"/>
    <w:rsid w:val="2A488266"/>
    <w:rsid w:val="2ADAE0DC"/>
    <w:rsid w:val="2B69D935"/>
    <w:rsid w:val="2BB3E9A2"/>
    <w:rsid w:val="2C30E4AE"/>
    <w:rsid w:val="2C607595"/>
    <w:rsid w:val="2CA629CF"/>
    <w:rsid w:val="2CFB2235"/>
    <w:rsid w:val="2D05A996"/>
    <w:rsid w:val="2DB962A8"/>
    <w:rsid w:val="2E0A3A51"/>
    <w:rsid w:val="2E16EC38"/>
    <w:rsid w:val="2E3FE3BC"/>
    <w:rsid w:val="2E91F82C"/>
    <w:rsid w:val="2EB5EEB4"/>
    <w:rsid w:val="2ED06C21"/>
    <w:rsid w:val="2F6D19FA"/>
    <w:rsid w:val="2FDED1CA"/>
    <w:rsid w:val="2FE164F6"/>
    <w:rsid w:val="30830A95"/>
    <w:rsid w:val="30F11352"/>
    <w:rsid w:val="3115E037"/>
    <w:rsid w:val="315218A9"/>
    <w:rsid w:val="32403E88"/>
    <w:rsid w:val="327A9D17"/>
    <w:rsid w:val="3299489F"/>
    <w:rsid w:val="32CA4594"/>
    <w:rsid w:val="32E2BAAE"/>
    <w:rsid w:val="33094578"/>
    <w:rsid w:val="33665276"/>
    <w:rsid w:val="33ADFB02"/>
    <w:rsid w:val="33EC7EA0"/>
    <w:rsid w:val="33FDC83C"/>
    <w:rsid w:val="34016D92"/>
    <w:rsid w:val="3406CAB8"/>
    <w:rsid w:val="3439A257"/>
    <w:rsid w:val="3468EE95"/>
    <w:rsid w:val="3479B9FB"/>
    <w:rsid w:val="34A1D2CB"/>
    <w:rsid w:val="34A8C217"/>
    <w:rsid w:val="34D084A8"/>
    <w:rsid w:val="34F3A951"/>
    <w:rsid w:val="35023277"/>
    <w:rsid w:val="351F599F"/>
    <w:rsid w:val="35EC47D8"/>
    <w:rsid w:val="36B78B60"/>
    <w:rsid w:val="36D3887E"/>
    <w:rsid w:val="36E1E6F3"/>
    <w:rsid w:val="36F3DFB0"/>
    <w:rsid w:val="37CF1231"/>
    <w:rsid w:val="3801F451"/>
    <w:rsid w:val="386604A5"/>
    <w:rsid w:val="38786752"/>
    <w:rsid w:val="391B7D9B"/>
    <w:rsid w:val="398C46F4"/>
    <w:rsid w:val="39FAA8A5"/>
    <w:rsid w:val="3A1B1E6A"/>
    <w:rsid w:val="3A54B4B6"/>
    <w:rsid w:val="3A7BD7B5"/>
    <w:rsid w:val="3A82B31E"/>
    <w:rsid w:val="3A8C0ECC"/>
    <w:rsid w:val="3A8F206B"/>
    <w:rsid w:val="3B07F166"/>
    <w:rsid w:val="3B0BA3BC"/>
    <w:rsid w:val="3BC757FA"/>
    <w:rsid w:val="3BDB6BFA"/>
    <w:rsid w:val="3BF9368A"/>
    <w:rsid w:val="3C990B62"/>
    <w:rsid w:val="3CE72E2B"/>
    <w:rsid w:val="3DB4DE3C"/>
    <w:rsid w:val="3DD2332D"/>
    <w:rsid w:val="3DDBDD2C"/>
    <w:rsid w:val="3E2C21D0"/>
    <w:rsid w:val="3E3D9B13"/>
    <w:rsid w:val="3ED78BE2"/>
    <w:rsid w:val="3EDEBC7C"/>
    <w:rsid w:val="3EFEF195"/>
    <w:rsid w:val="3F079A9F"/>
    <w:rsid w:val="3F25C19B"/>
    <w:rsid w:val="3F2825D9"/>
    <w:rsid w:val="3F8B1F67"/>
    <w:rsid w:val="3F9761F9"/>
    <w:rsid w:val="3FC228B0"/>
    <w:rsid w:val="400B1F61"/>
    <w:rsid w:val="402F8663"/>
    <w:rsid w:val="406015E5"/>
    <w:rsid w:val="40A5182A"/>
    <w:rsid w:val="40DD4BF9"/>
    <w:rsid w:val="410F14BA"/>
    <w:rsid w:val="414AEEC0"/>
    <w:rsid w:val="429C3E47"/>
    <w:rsid w:val="42E053A1"/>
    <w:rsid w:val="42E6BF21"/>
    <w:rsid w:val="4300850D"/>
    <w:rsid w:val="438A2ABB"/>
    <w:rsid w:val="4396BA15"/>
    <w:rsid w:val="43D3DC80"/>
    <w:rsid w:val="4427B7FE"/>
    <w:rsid w:val="44828F82"/>
    <w:rsid w:val="44C25FF9"/>
    <w:rsid w:val="44DB924F"/>
    <w:rsid w:val="4516028B"/>
    <w:rsid w:val="4528CAC8"/>
    <w:rsid w:val="4543469D"/>
    <w:rsid w:val="458D0093"/>
    <w:rsid w:val="4593DB88"/>
    <w:rsid w:val="45BB723E"/>
    <w:rsid w:val="45D2C9F7"/>
    <w:rsid w:val="463C8D86"/>
    <w:rsid w:val="4649124A"/>
    <w:rsid w:val="4656D46B"/>
    <w:rsid w:val="465A70A0"/>
    <w:rsid w:val="4692FE64"/>
    <w:rsid w:val="46B0E447"/>
    <w:rsid w:val="471F5845"/>
    <w:rsid w:val="4748EDD1"/>
    <w:rsid w:val="476EA753"/>
    <w:rsid w:val="47A85EB9"/>
    <w:rsid w:val="47FD3972"/>
    <w:rsid w:val="48A65E81"/>
    <w:rsid w:val="48B5DFC2"/>
    <w:rsid w:val="48E919BF"/>
    <w:rsid w:val="4932FBBE"/>
    <w:rsid w:val="49C0A4FF"/>
    <w:rsid w:val="4A0DF3B7"/>
    <w:rsid w:val="4A1C07EB"/>
    <w:rsid w:val="4A666AB8"/>
    <w:rsid w:val="4AF150CF"/>
    <w:rsid w:val="4B6B030A"/>
    <w:rsid w:val="4B9CA0FB"/>
    <w:rsid w:val="4BB7420C"/>
    <w:rsid w:val="4C6B67C6"/>
    <w:rsid w:val="4C79CB23"/>
    <w:rsid w:val="4C8FC6E3"/>
    <w:rsid w:val="4CC7260D"/>
    <w:rsid w:val="4CE85F33"/>
    <w:rsid w:val="4D0596FC"/>
    <w:rsid w:val="4D513017"/>
    <w:rsid w:val="4DBE1436"/>
    <w:rsid w:val="4DFD3D6E"/>
    <w:rsid w:val="4E1CB6D6"/>
    <w:rsid w:val="4E553DB8"/>
    <w:rsid w:val="4E6ED8F1"/>
    <w:rsid w:val="4EB611B7"/>
    <w:rsid w:val="4EFBED02"/>
    <w:rsid w:val="4F21C4B1"/>
    <w:rsid w:val="4F8582D2"/>
    <w:rsid w:val="4FB95EAC"/>
    <w:rsid w:val="4FF3F70F"/>
    <w:rsid w:val="50266EDB"/>
    <w:rsid w:val="504FF0A5"/>
    <w:rsid w:val="5057F994"/>
    <w:rsid w:val="509B3B02"/>
    <w:rsid w:val="50B6211B"/>
    <w:rsid w:val="50DBB2DA"/>
    <w:rsid w:val="51C29656"/>
    <w:rsid w:val="521BB9CB"/>
    <w:rsid w:val="528DC11A"/>
    <w:rsid w:val="52B5456E"/>
    <w:rsid w:val="530B8749"/>
    <w:rsid w:val="5357B7A5"/>
    <w:rsid w:val="538FDFF3"/>
    <w:rsid w:val="53B72668"/>
    <w:rsid w:val="540C130E"/>
    <w:rsid w:val="54536D0C"/>
    <w:rsid w:val="54A0A0D2"/>
    <w:rsid w:val="54CF9D8A"/>
    <w:rsid w:val="551BE228"/>
    <w:rsid w:val="5529F56D"/>
    <w:rsid w:val="55944874"/>
    <w:rsid w:val="55DE601B"/>
    <w:rsid w:val="56362100"/>
    <w:rsid w:val="564764EB"/>
    <w:rsid w:val="56545923"/>
    <w:rsid w:val="565EF179"/>
    <w:rsid w:val="56ED68B9"/>
    <w:rsid w:val="56FFFB51"/>
    <w:rsid w:val="575AEA56"/>
    <w:rsid w:val="5792BC77"/>
    <w:rsid w:val="57AB55A4"/>
    <w:rsid w:val="57ACBF2F"/>
    <w:rsid w:val="58676032"/>
    <w:rsid w:val="5885BF90"/>
    <w:rsid w:val="5887BF02"/>
    <w:rsid w:val="58E8BD88"/>
    <w:rsid w:val="590A8EC0"/>
    <w:rsid w:val="590BCCA2"/>
    <w:rsid w:val="5966A769"/>
    <w:rsid w:val="59BFC67F"/>
    <w:rsid w:val="59C6AA61"/>
    <w:rsid w:val="5A50C8A0"/>
    <w:rsid w:val="5A6988E1"/>
    <w:rsid w:val="5AC49271"/>
    <w:rsid w:val="5B94A95C"/>
    <w:rsid w:val="5BB44954"/>
    <w:rsid w:val="5BC5A95E"/>
    <w:rsid w:val="5BD9B44F"/>
    <w:rsid w:val="5C0EC532"/>
    <w:rsid w:val="5C1A23D9"/>
    <w:rsid w:val="5C44D7B8"/>
    <w:rsid w:val="5CB312B0"/>
    <w:rsid w:val="5CE0A3CB"/>
    <w:rsid w:val="5CF3DB6C"/>
    <w:rsid w:val="5CF76741"/>
    <w:rsid w:val="5D0383CD"/>
    <w:rsid w:val="5D2CEF33"/>
    <w:rsid w:val="5D3C3A71"/>
    <w:rsid w:val="5D4C7BD2"/>
    <w:rsid w:val="5D538470"/>
    <w:rsid w:val="5DEA162C"/>
    <w:rsid w:val="5DEA21E8"/>
    <w:rsid w:val="5DEBA547"/>
    <w:rsid w:val="5E2A1031"/>
    <w:rsid w:val="5E6F65CA"/>
    <w:rsid w:val="5E784942"/>
    <w:rsid w:val="5E9337A2"/>
    <w:rsid w:val="5EA4028C"/>
    <w:rsid w:val="5EB56D5A"/>
    <w:rsid w:val="5F52CF78"/>
    <w:rsid w:val="5F8FD0AC"/>
    <w:rsid w:val="5FAF3D52"/>
    <w:rsid w:val="6000DFB4"/>
    <w:rsid w:val="600C2DAE"/>
    <w:rsid w:val="600D4257"/>
    <w:rsid w:val="60243B08"/>
    <w:rsid w:val="602FFE22"/>
    <w:rsid w:val="608E6340"/>
    <w:rsid w:val="608EE4A7"/>
    <w:rsid w:val="60C3860A"/>
    <w:rsid w:val="612FAD8F"/>
    <w:rsid w:val="613E8E14"/>
    <w:rsid w:val="61D40B35"/>
    <w:rsid w:val="61DB6A65"/>
    <w:rsid w:val="61F7FE97"/>
    <w:rsid w:val="62073D14"/>
    <w:rsid w:val="62680D01"/>
    <w:rsid w:val="62A39D77"/>
    <w:rsid w:val="62ABD2D0"/>
    <w:rsid w:val="62CA6DD6"/>
    <w:rsid w:val="631DA1D0"/>
    <w:rsid w:val="6343CE70"/>
    <w:rsid w:val="635F1853"/>
    <w:rsid w:val="63B08EB6"/>
    <w:rsid w:val="63D0BB43"/>
    <w:rsid w:val="642D39C8"/>
    <w:rsid w:val="6451519B"/>
    <w:rsid w:val="652BA886"/>
    <w:rsid w:val="655FDA14"/>
    <w:rsid w:val="656C8BA4"/>
    <w:rsid w:val="657234EE"/>
    <w:rsid w:val="65C5C770"/>
    <w:rsid w:val="66040A4E"/>
    <w:rsid w:val="6644763C"/>
    <w:rsid w:val="668B3188"/>
    <w:rsid w:val="66A6ACE1"/>
    <w:rsid w:val="66B68BDB"/>
    <w:rsid w:val="66FFE470"/>
    <w:rsid w:val="67219913"/>
    <w:rsid w:val="67A7CDE5"/>
    <w:rsid w:val="67E3309A"/>
    <w:rsid w:val="6818D32A"/>
    <w:rsid w:val="68EFBE97"/>
    <w:rsid w:val="68F98532"/>
    <w:rsid w:val="690C6813"/>
    <w:rsid w:val="692E16FE"/>
    <w:rsid w:val="69C3B77C"/>
    <w:rsid w:val="69DF5325"/>
    <w:rsid w:val="6A49BC74"/>
    <w:rsid w:val="6A9162C9"/>
    <w:rsid w:val="6AB8EBE4"/>
    <w:rsid w:val="6ABB19B8"/>
    <w:rsid w:val="6BA122F5"/>
    <w:rsid w:val="6C0402DD"/>
    <w:rsid w:val="6CB1983C"/>
    <w:rsid w:val="6D241803"/>
    <w:rsid w:val="6D5B3BBE"/>
    <w:rsid w:val="6D5BDDB6"/>
    <w:rsid w:val="6D5FBE88"/>
    <w:rsid w:val="6D644712"/>
    <w:rsid w:val="6D71D782"/>
    <w:rsid w:val="6E0B5710"/>
    <w:rsid w:val="6E21F889"/>
    <w:rsid w:val="6E4D29B9"/>
    <w:rsid w:val="6E8814AE"/>
    <w:rsid w:val="6E8F00EF"/>
    <w:rsid w:val="6ED30AA4"/>
    <w:rsid w:val="6EDF75D7"/>
    <w:rsid w:val="6F51348A"/>
    <w:rsid w:val="6F601AFB"/>
    <w:rsid w:val="6F6579FA"/>
    <w:rsid w:val="6F73F104"/>
    <w:rsid w:val="6F806A2D"/>
    <w:rsid w:val="6F81033C"/>
    <w:rsid w:val="6F8A01BF"/>
    <w:rsid w:val="7059DD30"/>
    <w:rsid w:val="70E0CC42"/>
    <w:rsid w:val="7105855A"/>
    <w:rsid w:val="7164FE64"/>
    <w:rsid w:val="71E593AE"/>
    <w:rsid w:val="71F6EDA7"/>
    <w:rsid w:val="7298BC6F"/>
    <w:rsid w:val="72A3FA94"/>
    <w:rsid w:val="72A4C0D0"/>
    <w:rsid w:val="72AEF16B"/>
    <w:rsid w:val="72D2E34E"/>
    <w:rsid w:val="736E3546"/>
    <w:rsid w:val="739293C1"/>
    <w:rsid w:val="749E3802"/>
    <w:rsid w:val="74C326F2"/>
    <w:rsid w:val="74C7E423"/>
    <w:rsid w:val="756879C9"/>
    <w:rsid w:val="75C8984A"/>
    <w:rsid w:val="75D05D31"/>
    <w:rsid w:val="75EBF25F"/>
    <w:rsid w:val="763E5606"/>
    <w:rsid w:val="772A2B00"/>
    <w:rsid w:val="77C065D1"/>
    <w:rsid w:val="77D53254"/>
    <w:rsid w:val="77DA2667"/>
    <w:rsid w:val="78714F95"/>
    <w:rsid w:val="7891A165"/>
    <w:rsid w:val="78BAFF59"/>
    <w:rsid w:val="78EF675D"/>
    <w:rsid w:val="79531669"/>
    <w:rsid w:val="796567BF"/>
    <w:rsid w:val="797EEA92"/>
    <w:rsid w:val="7990FD9F"/>
    <w:rsid w:val="79A3BDF7"/>
    <w:rsid w:val="79D74767"/>
    <w:rsid w:val="7A192985"/>
    <w:rsid w:val="7AA3CE54"/>
    <w:rsid w:val="7B1CD291"/>
    <w:rsid w:val="7B30BB27"/>
    <w:rsid w:val="7C08ACE7"/>
    <w:rsid w:val="7C22B99B"/>
    <w:rsid w:val="7C5163C7"/>
    <w:rsid w:val="7C805B48"/>
    <w:rsid w:val="7CDBBB82"/>
    <w:rsid w:val="7CE9B484"/>
    <w:rsid w:val="7CEF7489"/>
    <w:rsid w:val="7D0F22C3"/>
    <w:rsid w:val="7D545158"/>
    <w:rsid w:val="7D71FF1B"/>
    <w:rsid w:val="7D990D77"/>
    <w:rsid w:val="7ED97404"/>
    <w:rsid w:val="7EEB809B"/>
    <w:rsid w:val="7F27D2C9"/>
    <w:rsid w:val="7F539048"/>
    <w:rsid w:val="7FE7B08D"/>
    <w:rsid w:val="7FEF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D9B85"/>
  <w15:docId w15:val="{1E8D15EA-77AE-4288-A1C0-AE0DCF60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4" w:qFormat="1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Default"/>
    <w:qFormat/>
    <w:rsid w:val="00112FF7"/>
    <w:pPr>
      <w:autoSpaceDE w:val="0"/>
      <w:autoSpaceDN w:val="0"/>
      <w:adjustRightInd w:val="0"/>
    </w:pPr>
    <w:rPr>
      <w:rFonts w:ascii="NNFPLJ+TimesNewRoman" w:hAnsi="NNFPLJ+TimesNew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C372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F04"/>
    <w:pPr>
      <w:keepNext/>
      <w:keepLines/>
      <w:autoSpaceDE/>
      <w:autoSpaceDN/>
      <w:adjustRightInd/>
      <w:spacing w:before="40" w:line="259" w:lineRule="auto"/>
      <w:outlineLvl w:val="1"/>
    </w:pPr>
    <w:rPr>
      <w:rFonts w:ascii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qFormat/>
    <w:rsid w:val="008D7A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C0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7C0AA4"/>
    <w:rPr>
      <w:sz w:val="20"/>
      <w:szCs w:val="20"/>
    </w:rPr>
  </w:style>
  <w:style w:type="character" w:styleId="FootnoteReference">
    <w:name w:val="footnote reference"/>
    <w:semiHidden/>
    <w:rsid w:val="007C0AA4"/>
    <w:rPr>
      <w:vertAlign w:val="superscript"/>
    </w:rPr>
  </w:style>
  <w:style w:type="paragraph" w:styleId="Header">
    <w:name w:val="header"/>
    <w:basedOn w:val="Normal"/>
    <w:rsid w:val="006475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4750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47502"/>
  </w:style>
  <w:style w:type="paragraph" w:customStyle="1" w:styleId="Default">
    <w:name w:val="Default"/>
    <w:rsid w:val="005F1D0E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ChecklistSimpleChecked">
    <w:name w:val="Checklist Simple Checked"/>
    <w:basedOn w:val="Normal"/>
    <w:rsid w:val="00B10D05"/>
    <w:pPr>
      <w:numPr>
        <w:numId w:val="8"/>
      </w:numPr>
    </w:pPr>
  </w:style>
  <w:style w:type="character" w:styleId="CommentReference">
    <w:name w:val="annotation reference"/>
    <w:semiHidden/>
    <w:rsid w:val="009D0BDB"/>
    <w:rPr>
      <w:sz w:val="16"/>
      <w:szCs w:val="16"/>
    </w:rPr>
  </w:style>
  <w:style w:type="paragraph" w:styleId="CommentText">
    <w:name w:val="annotation text"/>
    <w:basedOn w:val="Normal"/>
    <w:semiHidden/>
    <w:rsid w:val="009D0BD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D0BDB"/>
    <w:rPr>
      <w:b/>
      <w:bCs/>
    </w:rPr>
  </w:style>
  <w:style w:type="paragraph" w:styleId="BalloonText">
    <w:name w:val="Balloon Text"/>
    <w:basedOn w:val="Normal"/>
    <w:semiHidden/>
    <w:rsid w:val="009D0BDB"/>
    <w:rPr>
      <w:rFonts w:ascii="Tahoma" w:hAnsi="Tahoma" w:cs="Tahoma"/>
      <w:sz w:val="16"/>
      <w:szCs w:val="16"/>
    </w:rPr>
  </w:style>
  <w:style w:type="paragraph" w:customStyle="1" w:styleId="ChecklistFooter">
    <w:name w:val="Checklist Footer"/>
    <w:basedOn w:val="Normal"/>
    <w:rsid w:val="00DF3CDD"/>
    <w:pPr>
      <w:autoSpaceDE/>
      <w:autoSpaceDN/>
      <w:adjustRightInd/>
      <w:jc w:val="center"/>
    </w:pPr>
    <w:rPr>
      <w:rFonts w:ascii="Arial Narrow" w:hAnsi="Arial Narrow"/>
      <w:sz w:val="18"/>
    </w:rPr>
  </w:style>
  <w:style w:type="paragraph" w:customStyle="1" w:styleId="SOPFooter">
    <w:name w:val="SOP Footer"/>
    <w:basedOn w:val="Normal"/>
    <w:rsid w:val="006B1BDD"/>
    <w:pPr>
      <w:autoSpaceDE/>
      <w:autoSpaceDN/>
      <w:adjustRightInd/>
      <w:jc w:val="center"/>
    </w:pPr>
    <w:rPr>
      <w:rFonts w:ascii="Arial" w:hAnsi="Arial" w:cs="Tahoma"/>
      <w:sz w:val="18"/>
      <w:szCs w:val="20"/>
    </w:rPr>
  </w:style>
  <w:style w:type="paragraph" w:customStyle="1" w:styleId="StatementLevel1">
    <w:name w:val="Statement Level 1"/>
    <w:basedOn w:val="Normal"/>
    <w:link w:val="StatementLevel1Char"/>
    <w:rsid w:val="00AC2A4B"/>
    <w:pPr>
      <w:autoSpaceDE/>
      <w:autoSpaceDN/>
      <w:adjustRightInd/>
    </w:pPr>
    <w:rPr>
      <w:rFonts w:ascii="Arial Narrow" w:hAnsi="Arial Narrow"/>
      <w:sz w:val="20"/>
    </w:rPr>
  </w:style>
  <w:style w:type="character" w:customStyle="1" w:styleId="StatementLevel1Char">
    <w:name w:val="Statement Level 1 Char"/>
    <w:link w:val="StatementLevel1"/>
    <w:rsid w:val="00AC2A4B"/>
    <w:rPr>
      <w:rFonts w:ascii="Arial Narrow" w:hAnsi="Arial Narrow"/>
      <w:szCs w:val="24"/>
      <w:lang w:eastAsia="en-US"/>
    </w:rPr>
  </w:style>
  <w:style w:type="paragraph" w:customStyle="1" w:styleId="ChecklistSimple">
    <w:name w:val="Checklist Simple"/>
    <w:basedOn w:val="Normal"/>
    <w:rsid w:val="00455EF4"/>
    <w:pPr>
      <w:tabs>
        <w:tab w:val="left" w:pos="360"/>
      </w:tabs>
      <w:autoSpaceDE/>
      <w:autoSpaceDN/>
      <w:adjustRightInd/>
      <w:ind w:left="360" w:hanging="360"/>
    </w:pPr>
    <w:rPr>
      <w:rFonts w:ascii="Arial Narrow" w:hAnsi="Arial Narrow"/>
      <w:sz w:val="20"/>
    </w:rPr>
  </w:style>
  <w:style w:type="paragraph" w:customStyle="1" w:styleId="CommentLevel1">
    <w:name w:val="Comment Level 1"/>
    <w:basedOn w:val="Normal"/>
    <w:rsid w:val="00CB19F8"/>
    <w:pPr>
      <w:autoSpaceDE/>
      <w:autoSpaceDN/>
      <w:adjustRightInd/>
      <w:spacing w:after="1080"/>
    </w:pPr>
    <w:rPr>
      <w:rFonts w:ascii="Arial Narrow" w:hAnsi="Arial Narrow"/>
      <w:sz w:val="20"/>
    </w:rPr>
  </w:style>
  <w:style w:type="character" w:styleId="Hyperlink">
    <w:name w:val="Hyperlink"/>
    <w:uiPriority w:val="99"/>
    <w:rsid w:val="002F4C9A"/>
    <w:rPr>
      <w:color w:val="0000FF"/>
      <w:u w:val="single"/>
    </w:rPr>
  </w:style>
  <w:style w:type="paragraph" w:customStyle="1" w:styleId="ChecklistBasis">
    <w:name w:val="Checklist Basis"/>
    <w:link w:val="ChecklistBasisChar"/>
    <w:rsid w:val="005B38B4"/>
    <w:rPr>
      <w:rFonts w:ascii="Arial Narrow" w:hAnsi="Arial Narrow"/>
      <w:szCs w:val="24"/>
      <w:lang w:eastAsia="en-US"/>
    </w:rPr>
  </w:style>
  <w:style w:type="character" w:customStyle="1" w:styleId="ChecklistBasisChar">
    <w:name w:val="Checklist Basis Char"/>
    <w:link w:val="ChecklistBasis"/>
    <w:rsid w:val="005B38B4"/>
    <w:rPr>
      <w:rFonts w:ascii="Arial Narrow" w:hAnsi="Arial Narrow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968D4"/>
    <w:pPr>
      <w:ind w:left="720"/>
    </w:pPr>
  </w:style>
  <w:style w:type="character" w:customStyle="1" w:styleId="Heading1Char">
    <w:name w:val="Heading 1 Char"/>
    <w:link w:val="Heading1"/>
    <w:rsid w:val="00FC372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PoliciesandProcedures">
    <w:name w:val="Policies and Procedures"/>
    <w:rsid w:val="00E30367"/>
    <w:pPr>
      <w:numPr>
        <w:numId w:val="17"/>
      </w:numPr>
    </w:pPr>
    <w:rPr>
      <w:rFonts w:ascii="Tahoma" w:hAnsi="Tahoma" w:cs="Tahoma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691F"/>
    <w:pPr>
      <w:keepLines/>
      <w:autoSpaceDE/>
      <w:autoSpaceDN/>
      <w:adjustRightInd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autoRedefine/>
    <w:uiPriority w:val="39"/>
    <w:rsid w:val="0097691F"/>
    <w:pPr>
      <w:spacing w:before="240" w:after="120"/>
    </w:pPr>
    <w:rPr>
      <w:rFonts w:ascii="Calibri" w:hAnsi="Calibri" w:cs="Calibr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97691F"/>
    <w:pPr>
      <w:spacing w:before="120"/>
      <w:ind w:left="240"/>
    </w:pPr>
    <w:rPr>
      <w:rFonts w:ascii="Calibri" w:hAnsi="Calibri" w:cs="Calibri"/>
      <w:i/>
      <w:iCs/>
      <w:sz w:val="20"/>
      <w:szCs w:val="20"/>
    </w:rPr>
  </w:style>
  <w:style w:type="paragraph" w:styleId="TOC3">
    <w:name w:val="toc 3"/>
    <w:basedOn w:val="Normal"/>
    <w:next w:val="Normal"/>
    <w:autoRedefine/>
    <w:rsid w:val="0097691F"/>
    <w:pPr>
      <w:ind w:left="48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qFormat/>
    <w:rsid w:val="0097691F"/>
    <w:pPr>
      <w:ind w:left="72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rsid w:val="0097691F"/>
    <w:pPr>
      <w:ind w:left="96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rsid w:val="0097691F"/>
    <w:pPr>
      <w:ind w:left="12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97691F"/>
    <w:pPr>
      <w:ind w:left="144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97691F"/>
    <w:pPr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rsid w:val="0097691F"/>
    <w:pPr>
      <w:ind w:left="1920"/>
    </w:pPr>
    <w:rPr>
      <w:rFonts w:ascii="Calibri" w:hAnsi="Calibri" w:cs="Calibri"/>
      <w:sz w:val="20"/>
      <w:szCs w:val="20"/>
    </w:rPr>
  </w:style>
  <w:style w:type="character" w:customStyle="1" w:styleId="Heading2Char">
    <w:name w:val="Heading 2 Char"/>
    <w:link w:val="Heading2"/>
    <w:uiPriority w:val="9"/>
    <w:rsid w:val="00723F04"/>
    <w:rPr>
      <w:rFonts w:ascii="Calibri Light" w:hAnsi="Calibri Light"/>
      <w:color w:val="2F5496"/>
      <w:sz w:val="26"/>
      <w:szCs w:val="26"/>
    </w:rPr>
  </w:style>
  <w:style w:type="character" w:styleId="SubtleEmphasis">
    <w:name w:val="Subtle Emphasis"/>
    <w:uiPriority w:val="19"/>
    <w:qFormat/>
    <w:rsid w:val="00723F04"/>
    <w:rPr>
      <w:i/>
      <w:iCs/>
      <w:color w:val="4040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F04"/>
    <w:pPr>
      <w:numPr>
        <w:ilvl w:val="1"/>
      </w:numPr>
      <w:autoSpaceDE/>
      <w:autoSpaceDN/>
      <w:adjustRightInd/>
      <w:spacing w:after="160" w:line="259" w:lineRule="auto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SubtitleChar">
    <w:name w:val="Subtitle Char"/>
    <w:link w:val="Subtitle"/>
    <w:uiPriority w:val="11"/>
    <w:rsid w:val="00723F04"/>
    <w:rPr>
      <w:rFonts w:ascii="Calibri" w:hAnsi="Calibri"/>
      <w:color w:val="5A5A5A"/>
      <w:spacing w:val="15"/>
      <w:sz w:val="22"/>
      <w:szCs w:val="22"/>
    </w:rPr>
  </w:style>
  <w:style w:type="paragraph" w:styleId="Revision">
    <w:name w:val="Revision"/>
    <w:hidden/>
    <w:uiPriority w:val="99"/>
    <w:semiHidden/>
    <w:rsid w:val="00E61A83"/>
    <w:rPr>
      <w:rFonts w:ascii="NNFPLJ+TimesNewRoman" w:hAnsi="NNFPLJ+TimesNewRoman"/>
      <w:sz w:val="24"/>
      <w:szCs w:val="24"/>
      <w:lang w:eastAsia="en-US"/>
    </w:rPr>
  </w:style>
  <w:style w:type="character" w:customStyle="1" w:styleId="cf01">
    <w:name w:val="cf01"/>
    <w:basedOn w:val="DefaultParagraphFont"/>
    <w:rsid w:val="0038018C"/>
    <w:rPr>
      <w:rFonts w:ascii="Segoe UI" w:hAnsi="Segoe UI" w:cs="Segoe UI" w:hint="default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74C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275D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cies.unc.edu/TDClient/2833/Portal/KB/ArticleDet?ID=132228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176A19F0C8E94B9F0C59D443462E33" ma:contentTypeVersion="17" ma:contentTypeDescription="Create a new document." ma:contentTypeScope="" ma:versionID="262a3a58290b2f119812a67d77bf8506">
  <xsd:schema xmlns:xsd="http://www.w3.org/2001/XMLSchema" xmlns:xs="http://www.w3.org/2001/XMLSchema" xmlns:p="http://schemas.microsoft.com/office/2006/metadata/properties" xmlns:ns2="68331219-3da3-4017-9e6f-bae5fe85020b" xmlns:ns3="8a85ce7f-8f0b-4e00-8972-c86953f1607c" targetNamespace="http://schemas.microsoft.com/office/2006/metadata/properties" ma:root="true" ma:fieldsID="06f5fdb95f9be160e76627b401b79949" ns2:_="" ns3:_="">
    <xsd:import namespace="68331219-3da3-4017-9e6f-bae5fe85020b"/>
    <xsd:import namespace="8a85ce7f-8f0b-4e00-8972-c86953f1607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31219-3da3-4017-9e6f-bae5fe8502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acd4bf9a-c4fb-4da9-95d8-73129adee690}" ma:internalName="TaxCatchAll" ma:showField="CatchAllData" ma:web="68331219-3da3-4017-9e6f-bae5fe850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5ce7f-8f0b-4e00-8972-c86953f160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3fdc6da-32ca-4a2b-983e-32d6a4a8ae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85ce7f-8f0b-4e00-8972-c86953f1607c">
      <Terms xmlns="http://schemas.microsoft.com/office/infopath/2007/PartnerControls"/>
    </lcf76f155ced4ddcb4097134ff3c332f>
    <TaxCatchAll xmlns="68331219-3da3-4017-9e6f-bae5fe85020b" xsi:nil="true"/>
  </documentManagement>
</p:properties>
</file>

<file path=customXml/itemProps1.xml><?xml version="1.0" encoding="utf-8"?>
<ds:datastoreItem xmlns:ds="http://schemas.openxmlformats.org/officeDocument/2006/customXml" ds:itemID="{1B198053-98EB-4AAC-8D83-A79E35BD01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53B169-170A-402D-8E0B-C91A3AC7A768}"/>
</file>

<file path=customXml/itemProps3.xml><?xml version="1.0" encoding="utf-8"?>
<ds:datastoreItem xmlns:ds="http://schemas.openxmlformats.org/officeDocument/2006/customXml" ds:itemID="{AB8FEFF9-3EE8-418E-B960-10F85A82A992}"/>
</file>

<file path=customXml/itemProps4.xml><?xml version="1.0" encoding="utf-8"?>
<ds:datastoreItem xmlns:ds="http://schemas.openxmlformats.org/officeDocument/2006/customXml" ds:itemID="{540FEB70-88BA-40FB-9DA6-014CD09048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1700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: RP-501 - TEMPLATE MINUTES</vt:lpstr>
    </vt:vector>
  </TitlesOfParts>
  <Manager>Stuart Horowitz, PhD, MBA, CHRC</Manager>
  <Company>Huron Consulting Group, Inc.</Company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: RP-501 - TEMPLATE MINUTES</dc:title>
  <dc:subject>Huron HRPP ToolKit</dc:subject>
  <dc:creator>Jeffrey A. Cooper, MD, MMM</dc:creator>
  <cp:keywords>Huron, HRPP, SOP</cp:keywords>
  <dc:description/>
  <cp:lastModifiedBy>Cantrell, Celeste D</cp:lastModifiedBy>
  <cp:revision>2</cp:revision>
  <dcterms:created xsi:type="dcterms:W3CDTF">2025-01-21T13:24:00Z</dcterms:created>
  <dcterms:modified xsi:type="dcterms:W3CDTF">2025-01-21T13:24:00Z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0x01010068176A19F0C8E94B9F0C59D443462E33</vt:lpwstr>
  </property>
</Properties>
</file>